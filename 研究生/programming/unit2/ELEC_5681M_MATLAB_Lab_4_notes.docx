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E66A2" w14:textId="77777777" w:rsidR="00985428" w:rsidRDefault="002E1EA8" w:rsidP="00487F67">
      <w:pPr>
        <w:pStyle w:val="LEUBlank"/>
        <w:jc w:val="both"/>
      </w:pPr>
      <w:r>
        <mc:AlternateContent>
          <mc:Choice Requires="wps">
            <w:drawing>
              <wp:anchor distT="0" distB="0" distL="114300" distR="114300" simplePos="0" relativeHeight="251657728" behindDoc="0" locked="1" layoutInCell="1" allowOverlap="1" wp14:anchorId="1B481A17" wp14:editId="381DB787">
                <wp:simplePos x="0" y="0"/>
                <wp:positionH relativeFrom="page">
                  <wp:posOffset>367665</wp:posOffset>
                </wp:positionH>
                <wp:positionV relativeFrom="page">
                  <wp:posOffset>1460500</wp:posOffset>
                </wp:positionV>
                <wp:extent cx="3413760" cy="868680"/>
                <wp:effectExtent l="0" t="0" r="15240" b="762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410294" w14:paraId="4BF136D7" w14:textId="77777777">
                              <w:trPr>
                                <w:trHeight w:val="1338"/>
                              </w:trPr>
                              <w:tc>
                                <w:tcPr>
                                  <w:tcW w:w="5399" w:type="dxa"/>
                                  <w:tcMar>
                                    <w:left w:w="0" w:type="dxa"/>
                                    <w:right w:w="0" w:type="dxa"/>
                                  </w:tcMar>
                                  <w:vAlign w:val="bottom"/>
                                </w:tcPr>
                                <w:p w14:paraId="1EB4D799" w14:textId="77777777" w:rsidR="00410294" w:rsidRPr="00935240" w:rsidRDefault="00410294" w:rsidP="002F2E01">
                                  <w:pPr>
                                    <w:pStyle w:val="LEUFPSchool"/>
                                  </w:pPr>
                                  <w:r>
                                    <w:t>School of Electronic &amp; Electrical Engineering</w:t>
                                  </w:r>
                                </w:p>
                                <w:p w14:paraId="1ABFD23D" w14:textId="77777777" w:rsidR="00410294" w:rsidRDefault="00410294" w:rsidP="00C156E2">
                                  <w:pPr>
                                    <w:pStyle w:val="LEUFPFac"/>
                                  </w:pPr>
                                  <w:r>
                                    <w:t>FACULTY OF ENGINEERING</w:t>
                                  </w:r>
                                </w:p>
                              </w:tc>
                            </w:tr>
                          </w:tbl>
                          <w:p w14:paraId="7FD1B749" w14:textId="77777777" w:rsidR="00410294" w:rsidRDefault="00410294" w:rsidP="002757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81A17" id="_x0000_t202" coordsize="21600,21600" o:spt="202" path="m0,0l0,21600,21600,21600,21600,0xe">
                <v:stroke joinstyle="miter"/>
                <v:path gradientshapeok="t" o:connecttype="rect"/>
              </v:shapetype>
              <v:shape id="Text Box 6" o:spid="_x0000_s1026" type="#_x0000_t202" style="position:absolute;left:0;text-align:left;margin-left:28.95pt;margin-top:115pt;width:268.8pt;height:6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410294" w14:paraId="4BF136D7" w14:textId="77777777">
                        <w:trPr>
                          <w:trHeight w:val="1338"/>
                        </w:trPr>
                        <w:tc>
                          <w:tcPr>
                            <w:tcW w:w="5399" w:type="dxa"/>
                            <w:tcMar>
                              <w:left w:w="0" w:type="dxa"/>
                              <w:right w:w="0" w:type="dxa"/>
                            </w:tcMar>
                            <w:vAlign w:val="bottom"/>
                          </w:tcPr>
                          <w:p w14:paraId="1EB4D799" w14:textId="77777777" w:rsidR="00410294" w:rsidRPr="00935240" w:rsidRDefault="00410294" w:rsidP="002F2E01">
                            <w:pPr>
                              <w:pStyle w:val="LEUFPSchool"/>
                            </w:pPr>
                            <w:r>
                              <w:t>School of Electronic &amp; Electrical Engineering</w:t>
                            </w:r>
                          </w:p>
                          <w:p w14:paraId="1ABFD23D" w14:textId="77777777" w:rsidR="00410294" w:rsidRDefault="00410294" w:rsidP="00C156E2">
                            <w:pPr>
                              <w:pStyle w:val="LEUFPFac"/>
                            </w:pPr>
                            <w:r>
                              <w:t>FACULTY OF ENGINEERING</w:t>
                            </w:r>
                          </w:p>
                        </w:tc>
                      </w:tr>
                    </w:tbl>
                    <w:p w14:paraId="7FD1B749" w14:textId="77777777" w:rsidR="00410294" w:rsidRDefault="00410294" w:rsidP="002757B0"/>
                  </w:txbxContent>
                </v:textbox>
                <w10:wrap anchorx="page" anchory="page"/>
                <w10:anchorlock/>
              </v:shape>
            </w:pict>
          </mc:Fallback>
        </mc:AlternateContent>
      </w:r>
    </w:p>
    <w:p w14:paraId="67A418F6" w14:textId="77777777" w:rsidR="003340C3" w:rsidRDefault="009C24FF" w:rsidP="003928BA">
      <w:pPr>
        <w:pStyle w:val="Title"/>
      </w:pPr>
      <w:r w:rsidRPr="003928BA">
        <w:t>ELEC</w:t>
      </w:r>
      <w:r w:rsidR="00023BD2" w:rsidRPr="003928BA">
        <w:t>5681</w:t>
      </w:r>
      <w:r w:rsidRPr="003928BA">
        <w:t xml:space="preserve"> – </w:t>
      </w:r>
      <w:r w:rsidR="003340C3" w:rsidRPr="003928BA">
        <w:t>Programming</w:t>
      </w:r>
      <w:r w:rsidR="003340C3">
        <w:t xml:space="preserve"> </w:t>
      </w:r>
    </w:p>
    <w:p w14:paraId="1D5E737B" w14:textId="187C78DB" w:rsidR="007676F7" w:rsidRPr="003928BA" w:rsidRDefault="003340C3" w:rsidP="003928BA">
      <w:pPr>
        <w:pStyle w:val="Title"/>
      </w:pPr>
      <w:r w:rsidRPr="003928BA">
        <w:t>(</w:t>
      </w:r>
      <w:r w:rsidR="004F5CEF">
        <w:t>MATLAB</w:t>
      </w:r>
      <w:r w:rsidR="00F427E6">
        <w:t xml:space="preserve"> Lab 4 notes</w:t>
      </w:r>
      <w:r w:rsidR="004F5CEF">
        <w:t>)</w:t>
      </w:r>
    </w:p>
    <w:p w14:paraId="4B80EE8E" w14:textId="77777777" w:rsidR="003928BA" w:rsidRDefault="003928BA" w:rsidP="00487F67">
      <w:pPr>
        <w:pStyle w:val="LEUFPSubtitle"/>
        <w:jc w:val="both"/>
      </w:pPr>
    </w:p>
    <w:p w14:paraId="2C4C9242" w14:textId="1BFFEAC5" w:rsidR="00832CD7" w:rsidRDefault="00137A69" w:rsidP="00487F67">
      <w:pPr>
        <w:pStyle w:val="LEUFPSubtitle"/>
        <w:jc w:val="both"/>
      </w:pPr>
      <w:r>
        <w:t>Function program;</w:t>
      </w:r>
      <w:r w:rsidR="001C0FE4">
        <w:t xml:space="preserve"> w</w:t>
      </w:r>
      <w:r w:rsidR="00ED4FB3">
        <w:t xml:space="preserve">ork with </w:t>
      </w:r>
      <w:r w:rsidR="001C0FE4">
        <w:t xml:space="preserve">Matrices </w:t>
      </w:r>
      <w:r w:rsidR="007B2AED">
        <w:t>in MATLAB</w:t>
      </w:r>
      <w:r w:rsidR="007A7E45">
        <w:t>,</w:t>
      </w:r>
      <w:r w:rsidR="00C40603">
        <w:t xml:space="preserve"> </w:t>
      </w:r>
      <w:r w:rsidR="007A7E45">
        <w:t>Finding roots</w:t>
      </w:r>
      <w:r w:rsidR="00C40603">
        <w:t xml:space="preserve">, </w:t>
      </w:r>
      <w:r w:rsidR="00ED0C08">
        <w:t xml:space="preserve">(and optional: </w:t>
      </w:r>
      <w:r w:rsidR="00C40603">
        <w:t>Differentiation</w:t>
      </w:r>
      <w:r w:rsidR="00ED0C08">
        <w:t>)</w:t>
      </w:r>
      <w:r w:rsidR="009C24FF">
        <w:t xml:space="preserve"> </w:t>
      </w:r>
    </w:p>
    <w:p w14:paraId="1093AB32" w14:textId="77777777" w:rsidR="00832CD7" w:rsidRDefault="00832CD7" w:rsidP="00487F67">
      <w:pPr>
        <w:pStyle w:val="LEUBodyText"/>
        <w:jc w:val="both"/>
      </w:pPr>
    </w:p>
    <w:p w14:paraId="0C1B6001" w14:textId="77777777" w:rsidR="00157B08" w:rsidRDefault="00157B08" w:rsidP="00487F67">
      <w:pPr>
        <w:pStyle w:val="LEUBodyText"/>
        <w:jc w:val="both"/>
      </w:pPr>
    </w:p>
    <w:p w14:paraId="113EBABE" w14:textId="77777777" w:rsidR="00157B08" w:rsidRDefault="00157B08" w:rsidP="00487F67">
      <w:pPr>
        <w:pStyle w:val="LEUBodyText"/>
        <w:jc w:val="both"/>
      </w:pPr>
    </w:p>
    <w:p w14:paraId="2E8EBD3A" w14:textId="77777777" w:rsidR="00157B08" w:rsidRDefault="00157B08" w:rsidP="00487F67">
      <w:pPr>
        <w:pStyle w:val="LEUBodyText"/>
        <w:jc w:val="both"/>
      </w:pPr>
    </w:p>
    <w:p w14:paraId="34FE285F" w14:textId="77777777" w:rsidR="00157B08" w:rsidRDefault="00157B08" w:rsidP="00487F67">
      <w:pPr>
        <w:pStyle w:val="LEUBodyText"/>
        <w:jc w:val="both"/>
      </w:pPr>
    </w:p>
    <w:p w14:paraId="155F973C" w14:textId="77777777" w:rsidR="00157B08" w:rsidRDefault="00157B08" w:rsidP="00487F67">
      <w:pPr>
        <w:pStyle w:val="LEUBodyText"/>
        <w:jc w:val="both"/>
      </w:pPr>
    </w:p>
    <w:p w14:paraId="0F39A0A8" w14:textId="77777777" w:rsidR="00157B08" w:rsidRDefault="00157B08" w:rsidP="00487F67">
      <w:pPr>
        <w:pStyle w:val="LEUBodyText"/>
        <w:jc w:val="both"/>
      </w:pPr>
    </w:p>
    <w:p w14:paraId="30D507ED" w14:textId="77777777" w:rsidR="00157B08" w:rsidRDefault="00157B08" w:rsidP="00487F67">
      <w:pPr>
        <w:pStyle w:val="LEUBodyText"/>
        <w:jc w:val="both"/>
      </w:pPr>
    </w:p>
    <w:p w14:paraId="779DE018" w14:textId="77777777" w:rsidR="00157B08" w:rsidRDefault="00157B08" w:rsidP="00487F67">
      <w:pPr>
        <w:pStyle w:val="LEUBodyText"/>
        <w:jc w:val="both"/>
      </w:pPr>
    </w:p>
    <w:p w14:paraId="7EAAE01E" w14:textId="77777777" w:rsidR="00157B08" w:rsidRDefault="00157B08" w:rsidP="00487F67">
      <w:pPr>
        <w:pStyle w:val="LEUBodyText"/>
        <w:jc w:val="both"/>
      </w:pPr>
    </w:p>
    <w:p w14:paraId="7C64D236" w14:textId="77777777" w:rsidR="00157B08" w:rsidRDefault="00157B08" w:rsidP="00487F67">
      <w:pPr>
        <w:pStyle w:val="LEUBodyText"/>
        <w:jc w:val="both"/>
      </w:pPr>
    </w:p>
    <w:p w14:paraId="42E15070" w14:textId="77777777" w:rsidR="00157B08" w:rsidRDefault="00157B08" w:rsidP="00487F67">
      <w:pPr>
        <w:pStyle w:val="LEUBodyText"/>
        <w:jc w:val="both"/>
      </w:pPr>
    </w:p>
    <w:p w14:paraId="58D7A50A" w14:textId="77777777" w:rsidR="00157B08" w:rsidRDefault="00157B08" w:rsidP="00487F67">
      <w:pPr>
        <w:pStyle w:val="LEUBodyText"/>
        <w:jc w:val="both"/>
      </w:pPr>
    </w:p>
    <w:p w14:paraId="63E34DFE" w14:textId="77777777" w:rsidR="00157B08" w:rsidRDefault="00157B08" w:rsidP="00487F67">
      <w:pPr>
        <w:pStyle w:val="LEUBodyText"/>
        <w:jc w:val="both"/>
      </w:pPr>
    </w:p>
    <w:p w14:paraId="2233EF8D" w14:textId="77777777" w:rsidR="00157B08" w:rsidRDefault="00157B08" w:rsidP="00487F67">
      <w:pPr>
        <w:pStyle w:val="LEUBodyText"/>
        <w:jc w:val="both"/>
      </w:pPr>
    </w:p>
    <w:p w14:paraId="3D79CBBD" w14:textId="77777777" w:rsidR="00157B08" w:rsidRDefault="00157B08" w:rsidP="00487F67">
      <w:pPr>
        <w:pStyle w:val="LEUBodyText"/>
        <w:jc w:val="both"/>
      </w:pPr>
    </w:p>
    <w:p w14:paraId="0489F17F" w14:textId="77777777" w:rsidR="00157B08" w:rsidRDefault="00157B08" w:rsidP="00487F67">
      <w:pPr>
        <w:pStyle w:val="LEUBodyText"/>
        <w:jc w:val="both"/>
      </w:pPr>
    </w:p>
    <w:p w14:paraId="3B0254D4" w14:textId="77777777" w:rsidR="00157B08" w:rsidRDefault="00157B08" w:rsidP="00487F67">
      <w:pPr>
        <w:pStyle w:val="LEUBodyText"/>
        <w:jc w:val="both"/>
      </w:pPr>
    </w:p>
    <w:p w14:paraId="637D0BA0" w14:textId="77777777" w:rsidR="00157B08" w:rsidRDefault="00157B08" w:rsidP="00487F67">
      <w:pPr>
        <w:pStyle w:val="LEUBodyText"/>
        <w:jc w:val="both"/>
      </w:pPr>
    </w:p>
    <w:p w14:paraId="4F33E552" w14:textId="77777777" w:rsidR="00157B08" w:rsidRDefault="00157B08" w:rsidP="00487F67">
      <w:pPr>
        <w:pStyle w:val="LEUBodyText"/>
        <w:jc w:val="both"/>
      </w:pPr>
    </w:p>
    <w:p w14:paraId="14F15FB8" w14:textId="77777777" w:rsidR="00157B08" w:rsidRDefault="00157B08" w:rsidP="00487F67">
      <w:pPr>
        <w:pStyle w:val="LEUBodyText"/>
        <w:jc w:val="both"/>
      </w:pPr>
    </w:p>
    <w:p w14:paraId="0AF1E306" w14:textId="77777777" w:rsidR="00157B08" w:rsidRDefault="00157B08" w:rsidP="00487F67">
      <w:pPr>
        <w:pStyle w:val="LEUBodyText"/>
        <w:jc w:val="both"/>
      </w:pPr>
    </w:p>
    <w:p w14:paraId="7C9F1419" w14:textId="77777777" w:rsidR="00157B08" w:rsidRDefault="00157B08" w:rsidP="00487F67">
      <w:pPr>
        <w:pStyle w:val="LEUBodyText"/>
        <w:jc w:val="both"/>
      </w:pPr>
    </w:p>
    <w:p w14:paraId="2CA73607" w14:textId="77777777" w:rsidR="00F26F5D" w:rsidRPr="007D21BA" w:rsidRDefault="00F26F5D" w:rsidP="00F427E6">
      <w:pPr>
        <w:pStyle w:val="LEUBodyText"/>
        <w:jc w:val="both"/>
        <w:rPr>
          <w:sz w:val="22"/>
          <w:szCs w:val="22"/>
        </w:rPr>
      </w:pPr>
    </w:p>
    <w:p w14:paraId="25D0648A" w14:textId="77777777" w:rsidR="00353F81" w:rsidRDefault="00353F81" w:rsidP="001C198A">
      <w:pPr>
        <w:rPr>
          <w:rFonts w:ascii="Arial" w:hAnsi="Arial" w:cs="Arial"/>
          <w:b/>
        </w:rPr>
      </w:pPr>
    </w:p>
    <w:p w14:paraId="46ADCC3D" w14:textId="77777777" w:rsidR="00076970" w:rsidRDefault="00076970" w:rsidP="001C198A">
      <w:pPr>
        <w:rPr>
          <w:rFonts w:ascii="Arial" w:hAnsi="Arial" w:cs="Arial"/>
          <w:b/>
        </w:rPr>
      </w:pPr>
    </w:p>
    <w:p w14:paraId="14810C4A" w14:textId="77777777" w:rsidR="00076970" w:rsidRDefault="00076970" w:rsidP="001C198A">
      <w:pPr>
        <w:rPr>
          <w:rFonts w:ascii="Arial" w:hAnsi="Arial" w:cs="Arial"/>
          <w:b/>
        </w:rPr>
      </w:pPr>
    </w:p>
    <w:sdt>
      <w:sdtPr>
        <w:rPr>
          <w:rFonts w:ascii="Times New Roman" w:eastAsia="Times New Roman" w:hAnsi="Times New Roman" w:cs="Times New Roman"/>
          <w:color w:val="auto"/>
          <w:sz w:val="24"/>
          <w:szCs w:val="24"/>
          <w:lang w:val="en-GB"/>
        </w:rPr>
        <w:id w:val="490379661"/>
        <w:docPartObj>
          <w:docPartGallery w:val="Table of Contents"/>
          <w:docPartUnique/>
        </w:docPartObj>
      </w:sdtPr>
      <w:sdtEndPr>
        <w:rPr>
          <w:b/>
          <w:bCs/>
          <w:noProof/>
        </w:rPr>
      </w:sdtEndPr>
      <w:sdtContent>
        <w:p w14:paraId="35C13B57" w14:textId="77777777" w:rsidR="00076970" w:rsidRPr="00076970" w:rsidRDefault="00076970">
          <w:pPr>
            <w:pStyle w:val="TOCHeading"/>
            <w:rPr>
              <w:b/>
            </w:rPr>
          </w:pPr>
          <w:r w:rsidRPr="00076970">
            <w:rPr>
              <w:b/>
            </w:rPr>
            <w:t>Contents</w:t>
          </w:r>
        </w:p>
        <w:p w14:paraId="510E44E2" w14:textId="77777777" w:rsidR="002673E6" w:rsidRDefault="00076970">
          <w:pPr>
            <w:pStyle w:val="TOC1"/>
            <w:tabs>
              <w:tab w:val="left" w:pos="440"/>
              <w:tab w:val="right" w:leader="dot" w:pos="1076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0749437" w:history="1">
            <w:r w:rsidR="002673E6" w:rsidRPr="004A77B3">
              <w:rPr>
                <w:rStyle w:val="Hyperlink"/>
                <w:noProof/>
              </w:rPr>
              <w:t>1.</w:t>
            </w:r>
            <w:r w:rsidR="002673E6">
              <w:rPr>
                <w:rFonts w:asciiTheme="minorHAnsi" w:eastAsiaTheme="minorEastAsia" w:hAnsiTheme="minorHAnsi" w:cstheme="minorBidi"/>
                <w:noProof/>
                <w:sz w:val="22"/>
                <w:szCs w:val="22"/>
                <w:lang w:val="en-US"/>
              </w:rPr>
              <w:tab/>
            </w:r>
            <w:r w:rsidR="002673E6" w:rsidRPr="004A77B3">
              <w:rPr>
                <w:rStyle w:val="Hyperlink"/>
                <w:noProof/>
              </w:rPr>
              <w:t>Functions</w:t>
            </w:r>
            <w:r w:rsidR="002673E6">
              <w:rPr>
                <w:noProof/>
                <w:webHidden/>
              </w:rPr>
              <w:tab/>
            </w:r>
            <w:r w:rsidR="002673E6">
              <w:rPr>
                <w:noProof/>
                <w:webHidden/>
              </w:rPr>
              <w:fldChar w:fldCharType="begin"/>
            </w:r>
            <w:r w:rsidR="002673E6">
              <w:rPr>
                <w:noProof/>
                <w:webHidden/>
              </w:rPr>
              <w:instrText xml:space="preserve"> PAGEREF _Toc20749437 \h </w:instrText>
            </w:r>
            <w:r w:rsidR="002673E6">
              <w:rPr>
                <w:noProof/>
                <w:webHidden/>
              </w:rPr>
            </w:r>
            <w:r w:rsidR="002673E6">
              <w:rPr>
                <w:noProof/>
                <w:webHidden/>
              </w:rPr>
              <w:fldChar w:fldCharType="separate"/>
            </w:r>
            <w:r w:rsidR="002673E6">
              <w:rPr>
                <w:noProof/>
                <w:webHidden/>
              </w:rPr>
              <w:t>3</w:t>
            </w:r>
            <w:r w:rsidR="002673E6">
              <w:rPr>
                <w:noProof/>
                <w:webHidden/>
              </w:rPr>
              <w:fldChar w:fldCharType="end"/>
            </w:r>
          </w:hyperlink>
        </w:p>
        <w:p w14:paraId="2B75687F" w14:textId="77777777" w:rsidR="002673E6" w:rsidRDefault="000F3B7A">
          <w:pPr>
            <w:pStyle w:val="TOC1"/>
            <w:tabs>
              <w:tab w:val="left" w:pos="440"/>
              <w:tab w:val="right" w:leader="dot" w:pos="10762"/>
            </w:tabs>
            <w:rPr>
              <w:rFonts w:asciiTheme="minorHAnsi" w:eastAsiaTheme="minorEastAsia" w:hAnsiTheme="minorHAnsi" w:cstheme="minorBidi"/>
              <w:noProof/>
              <w:sz w:val="22"/>
              <w:szCs w:val="22"/>
              <w:lang w:val="en-US"/>
            </w:rPr>
          </w:pPr>
          <w:hyperlink w:anchor="_Toc20749438" w:history="1">
            <w:r w:rsidR="002673E6" w:rsidRPr="004A77B3">
              <w:rPr>
                <w:rStyle w:val="Hyperlink"/>
                <w:noProof/>
              </w:rPr>
              <w:t>2.</w:t>
            </w:r>
            <w:r w:rsidR="002673E6">
              <w:rPr>
                <w:rFonts w:asciiTheme="minorHAnsi" w:eastAsiaTheme="minorEastAsia" w:hAnsiTheme="minorHAnsi" w:cstheme="minorBidi"/>
                <w:noProof/>
                <w:sz w:val="22"/>
                <w:szCs w:val="22"/>
                <w:lang w:val="en-US"/>
              </w:rPr>
              <w:tab/>
            </w:r>
            <w:r w:rsidR="002673E6" w:rsidRPr="004A77B3">
              <w:rPr>
                <w:rStyle w:val="Hyperlink"/>
                <w:noProof/>
              </w:rPr>
              <w:t>Matrices in MATLAB</w:t>
            </w:r>
            <w:r w:rsidR="002673E6">
              <w:rPr>
                <w:noProof/>
                <w:webHidden/>
              </w:rPr>
              <w:tab/>
            </w:r>
            <w:r w:rsidR="002673E6">
              <w:rPr>
                <w:noProof/>
                <w:webHidden/>
              </w:rPr>
              <w:fldChar w:fldCharType="begin"/>
            </w:r>
            <w:r w:rsidR="002673E6">
              <w:rPr>
                <w:noProof/>
                <w:webHidden/>
              </w:rPr>
              <w:instrText xml:space="preserve"> PAGEREF _Toc20749438 \h </w:instrText>
            </w:r>
            <w:r w:rsidR="002673E6">
              <w:rPr>
                <w:noProof/>
                <w:webHidden/>
              </w:rPr>
            </w:r>
            <w:r w:rsidR="002673E6">
              <w:rPr>
                <w:noProof/>
                <w:webHidden/>
              </w:rPr>
              <w:fldChar w:fldCharType="separate"/>
            </w:r>
            <w:r w:rsidR="002673E6">
              <w:rPr>
                <w:noProof/>
                <w:webHidden/>
              </w:rPr>
              <w:t>5</w:t>
            </w:r>
            <w:r w:rsidR="002673E6">
              <w:rPr>
                <w:noProof/>
                <w:webHidden/>
              </w:rPr>
              <w:fldChar w:fldCharType="end"/>
            </w:r>
          </w:hyperlink>
        </w:p>
        <w:p w14:paraId="5236942C" w14:textId="77777777" w:rsidR="002673E6" w:rsidRDefault="000F3B7A">
          <w:pPr>
            <w:pStyle w:val="TOC2"/>
            <w:tabs>
              <w:tab w:val="right" w:leader="dot" w:pos="10762"/>
            </w:tabs>
            <w:rPr>
              <w:rFonts w:asciiTheme="minorHAnsi" w:eastAsiaTheme="minorEastAsia" w:hAnsiTheme="minorHAnsi" w:cstheme="minorBidi"/>
              <w:noProof/>
              <w:sz w:val="22"/>
              <w:szCs w:val="22"/>
              <w:lang w:val="en-US"/>
            </w:rPr>
          </w:pPr>
          <w:hyperlink w:anchor="_Toc20749439" w:history="1">
            <w:r w:rsidR="002673E6" w:rsidRPr="004A77B3">
              <w:rPr>
                <w:rStyle w:val="Hyperlink"/>
                <w:noProof/>
              </w:rPr>
              <w:t>Matrix operations</w:t>
            </w:r>
            <w:r w:rsidR="002673E6">
              <w:rPr>
                <w:noProof/>
                <w:webHidden/>
              </w:rPr>
              <w:tab/>
            </w:r>
            <w:r w:rsidR="002673E6">
              <w:rPr>
                <w:noProof/>
                <w:webHidden/>
              </w:rPr>
              <w:fldChar w:fldCharType="begin"/>
            </w:r>
            <w:r w:rsidR="002673E6">
              <w:rPr>
                <w:noProof/>
                <w:webHidden/>
              </w:rPr>
              <w:instrText xml:space="preserve"> PAGEREF _Toc20749439 \h </w:instrText>
            </w:r>
            <w:r w:rsidR="002673E6">
              <w:rPr>
                <w:noProof/>
                <w:webHidden/>
              </w:rPr>
            </w:r>
            <w:r w:rsidR="002673E6">
              <w:rPr>
                <w:noProof/>
                <w:webHidden/>
              </w:rPr>
              <w:fldChar w:fldCharType="separate"/>
            </w:r>
            <w:r w:rsidR="002673E6">
              <w:rPr>
                <w:noProof/>
                <w:webHidden/>
              </w:rPr>
              <w:t>5</w:t>
            </w:r>
            <w:r w:rsidR="002673E6">
              <w:rPr>
                <w:noProof/>
                <w:webHidden/>
              </w:rPr>
              <w:fldChar w:fldCharType="end"/>
            </w:r>
          </w:hyperlink>
        </w:p>
        <w:p w14:paraId="12DF3321" w14:textId="77777777" w:rsidR="002673E6" w:rsidRDefault="000F3B7A">
          <w:pPr>
            <w:pStyle w:val="TOC2"/>
            <w:tabs>
              <w:tab w:val="right" w:leader="dot" w:pos="10762"/>
            </w:tabs>
            <w:rPr>
              <w:rFonts w:asciiTheme="minorHAnsi" w:eastAsiaTheme="minorEastAsia" w:hAnsiTheme="minorHAnsi" w:cstheme="minorBidi"/>
              <w:noProof/>
              <w:sz w:val="22"/>
              <w:szCs w:val="22"/>
              <w:lang w:val="en-US"/>
            </w:rPr>
          </w:pPr>
          <w:hyperlink w:anchor="_Toc20749440" w:history="1">
            <w:r w:rsidR="002673E6" w:rsidRPr="004A77B3">
              <w:rPr>
                <w:rStyle w:val="Hyperlink"/>
                <w:noProof/>
              </w:rPr>
              <w:t>Matrix types</w:t>
            </w:r>
            <w:r w:rsidR="002673E6">
              <w:rPr>
                <w:noProof/>
                <w:webHidden/>
              </w:rPr>
              <w:tab/>
            </w:r>
            <w:r w:rsidR="002673E6">
              <w:rPr>
                <w:noProof/>
                <w:webHidden/>
              </w:rPr>
              <w:fldChar w:fldCharType="begin"/>
            </w:r>
            <w:r w:rsidR="002673E6">
              <w:rPr>
                <w:noProof/>
                <w:webHidden/>
              </w:rPr>
              <w:instrText xml:space="preserve"> PAGEREF _Toc20749440 \h </w:instrText>
            </w:r>
            <w:r w:rsidR="002673E6">
              <w:rPr>
                <w:noProof/>
                <w:webHidden/>
              </w:rPr>
            </w:r>
            <w:r w:rsidR="002673E6">
              <w:rPr>
                <w:noProof/>
                <w:webHidden/>
              </w:rPr>
              <w:fldChar w:fldCharType="separate"/>
            </w:r>
            <w:r w:rsidR="002673E6">
              <w:rPr>
                <w:noProof/>
                <w:webHidden/>
              </w:rPr>
              <w:t>6</w:t>
            </w:r>
            <w:r w:rsidR="002673E6">
              <w:rPr>
                <w:noProof/>
                <w:webHidden/>
              </w:rPr>
              <w:fldChar w:fldCharType="end"/>
            </w:r>
          </w:hyperlink>
        </w:p>
        <w:p w14:paraId="17B935FC" w14:textId="77777777" w:rsidR="002673E6" w:rsidRDefault="000F3B7A">
          <w:pPr>
            <w:pStyle w:val="TOC2"/>
            <w:tabs>
              <w:tab w:val="right" w:leader="dot" w:pos="10762"/>
            </w:tabs>
            <w:rPr>
              <w:rFonts w:asciiTheme="minorHAnsi" w:eastAsiaTheme="minorEastAsia" w:hAnsiTheme="minorHAnsi" w:cstheme="minorBidi"/>
              <w:noProof/>
              <w:sz w:val="22"/>
              <w:szCs w:val="22"/>
              <w:lang w:val="en-US"/>
            </w:rPr>
          </w:pPr>
          <w:hyperlink w:anchor="_Toc20749441" w:history="1">
            <w:r w:rsidR="002673E6" w:rsidRPr="004A77B3">
              <w:rPr>
                <w:rStyle w:val="Hyperlink"/>
                <w:noProof/>
              </w:rPr>
              <w:t>Matrix transpose</w:t>
            </w:r>
            <w:r w:rsidR="002673E6">
              <w:rPr>
                <w:noProof/>
                <w:webHidden/>
              </w:rPr>
              <w:tab/>
            </w:r>
            <w:r w:rsidR="002673E6">
              <w:rPr>
                <w:noProof/>
                <w:webHidden/>
              </w:rPr>
              <w:fldChar w:fldCharType="begin"/>
            </w:r>
            <w:r w:rsidR="002673E6">
              <w:rPr>
                <w:noProof/>
                <w:webHidden/>
              </w:rPr>
              <w:instrText xml:space="preserve"> PAGEREF _Toc20749441 \h </w:instrText>
            </w:r>
            <w:r w:rsidR="002673E6">
              <w:rPr>
                <w:noProof/>
                <w:webHidden/>
              </w:rPr>
            </w:r>
            <w:r w:rsidR="002673E6">
              <w:rPr>
                <w:noProof/>
                <w:webHidden/>
              </w:rPr>
              <w:fldChar w:fldCharType="separate"/>
            </w:r>
            <w:r w:rsidR="002673E6">
              <w:rPr>
                <w:noProof/>
                <w:webHidden/>
              </w:rPr>
              <w:t>7</w:t>
            </w:r>
            <w:r w:rsidR="002673E6">
              <w:rPr>
                <w:noProof/>
                <w:webHidden/>
              </w:rPr>
              <w:fldChar w:fldCharType="end"/>
            </w:r>
          </w:hyperlink>
        </w:p>
        <w:p w14:paraId="3758B27B" w14:textId="77777777" w:rsidR="002673E6" w:rsidRDefault="000F3B7A">
          <w:pPr>
            <w:pStyle w:val="TOC2"/>
            <w:tabs>
              <w:tab w:val="right" w:leader="dot" w:pos="10762"/>
            </w:tabs>
            <w:rPr>
              <w:rFonts w:asciiTheme="minorHAnsi" w:eastAsiaTheme="minorEastAsia" w:hAnsiTheme="minorHAnsi" w:cstheme="minorBidi"/>
              <w:noProof/>
              <w:sz w:val="22"/>
              <w:szCs w:val="22"/>
              <w:lang w:val="en-US"/>
            </w:rPr>
          </w:pPr>
          <w:hyperlink w:anchor="_Toc20749442" w:history="1">
            <w:r w:rsidR="002673E6" w:rsidRPr="004A77B3">
              <w:rPr>
                <w:rStyle w:val="Hyperlink"/>
                <w:noProof/>
              </w:rPr>
              <w:t>Matrix determinant</w:t>
            </w:r>
            <w:r w:rsidR="002673E6">
              <w:rPr>
                <w:noProof/>
                <w:webHidden/>
              </w:rPr>
              <w:tab/>
            </w:r>
            <w:r w:rsidR="002673E6">
              <w:rPr>
                <w:noProof/>
                <w:webHidden/>
              </w:rPr>
              <w:fldChar w:fldCharType="begin"/>
            </w:r>
            <w:r w:rsidR="002673E6">
              <w:rPr>
                <w:noProof/>
                <w:webHidden/>
              </w:rPr>
              <w:instrText xml:space="preserve"> PAGEREF _Toc20749442 \h </w:instrText>
            </w:r>
            <w:r w:rsidR="002673E6">
              <w:rPr>
                <w:noProof/>
                <w:webHidden/>
              </w:rPr>
            </w:r>
            <w:r w:rsidR="002673E6">
              <w:rPr>
                <w:noProof/>
                <w:webHidden/>
              </w:rPr>
              <w:fldChar w:fldCharType="separate"/>
            </w:r>
            <w:r w:rsidR="002673E6">
              <w:rPr>
                <w:noProof/>
                <w:webHidden/>
              </w:rPr>
              <w:t>7</w:t>
            </w:r>
            <w:r w:rsidR="002673E6">
              <w:rPr>
                <w:noProof/>
                <w:webHidden/>
              </w:rPr>
              <w:fldChar w:fldCharType="end"/>
            </w:r>
          </w:hyperlink>
        </w:p>
        <w:p w14:paraId="60C3D96C" w14:textId="77777777" w:rsidR="002673E6" w:rsidRDefault="000F3B7A">
          <w:pPr>
            <w:pStyle w:val="TOC2"/>
            <w:tabs>
              <w:tab w:val="right" w:leader="dot" w:pos="10762"/>
            </w:tabs>
            <w:rPr>
              <w:rFonts w:asciiTheme="minorHAnsi" w:eastAsiaTheme="minorEastAsia" w:hAnsiTheme="minorHAnsi" w:cstheme="minorBidi"/>
              <w:noProof/>
              <w:sz w:val="22"/>
              <w:szCs w:val="22"/>
              <w:lang w:val="en-US"/>
            </w:rPr>
          </w:pPr>
          <w:hyperlink w:anchor="_Toc20749443" w:history="1">
            <w:r w:rsidR="002673E6" w:rsidRPr="004A77B3">
              <w:rPr>
                <w:rStyle w:val="Hyperlink"/>
                <w:noProof/>
              </w:rPr>
              <w:t>Matrix inversion</w:t>
            </w:r>
            <w:r w:rsidR="002673E6">
              <w:rPr>
                <w:noProof/>
                <w:webHidden/>
              </w:rPr>
              <w:tab/>
            </w:r>
            <w:r w:rsidR="002673E6">
              <w:rPr>
                <w:noProof/>
                <w:webHidden/>
              </w:rPr>
              <w:fldChar w:fldCharType="begin"/>
            </w:r>
            <w:r w:rsidR="002673E6">
              <w:rPr>
                <w:noProof/>
                <w:webHidden/>
              </w:rPr>
              <w:instrText xml:space="preserve"> PAGEREF _Toc20749443 \h </w:instrText>
            </w:r>
            <w:r w:rsidR="002673E6">
              <w:rPr>
                <w:noProof/>
                <w:webHidden/>
              </w:rPr>
            </w:r>
            <w:r w:rsidR="002673E6">
              <w:rPr>
                <w:noProof/>
                <w:webHidden/>
              </w:rPr>
              <w:fldChar w:fldCharType="separate"/>
            </w:r>
            <w:r w:rsidR="002673E6">
              <w:rPr>
                <w:noProof/>
                <w:webHidden/>
              </w:rPr>
              <w:t>7</w:t>
            </w:r>
            <w:r w:rsidR="002673E6">
              <w:rPr>
                <w:noProof/>
                <w:webHidden/>
              </w:rPr>
              <w:fldChar w:fldCharType="end"/>
            </w:r>
          </w:hyperlink>
        </w:p>
        <w:p w14:paraId="5478DBAD" w14:textId="77777777" w:rsidR="002673E6" w:rsidRDefault="000F3B7A">
          <w:pPr>
            <w:pStyle w:val="TOC2"/>
            <w:tabs>
              <w:tab w:val="right" w:leader="dot" w:pos="10762"/>
            </w:tabs>
            <w:rPr>
              <w:rFonts w:asciiTheme="minorHAnsi" w:eastAsiaTheme="minorEastAsia" w:hAnsiTheme="minorHAnsi" w:cstheme="minorBidi"/>
              <w:noProof/>
              <w:sz w:val="22"/>
              <w:szCs w:val="22"/>
              <w:lang w:val="en-US"/>
            </w:rPr>
          </w:pPr>
          <w:hyperlink w:anchor="_Toc20749444" w:history="1">
            <w:r w:rsidR="002673E6" w:rsidRPr="004A77B3">
              <w:rPr>
                <w:rStyle w:val="Hyperlink"/>
                <w:noProof/>
              </w:rPr>
              <w:t>Solving systems of linear equations</w:t>
            </w:r>
            <w:r w:rsidR="002673E6">
              <w:rPr>
                <w:noProof/>
                <w:webHidden/>
              </w:rPr>
              <w:tab/>
            </w:r>
            <w:r w:rsidR="002673E6">
              <w:rPr>
                <w:noProof/>
                <w:webHidden/>
              </w:rPr>
              <w:fldChar w:fldCharType="begin"/>
            </w:r>
            <w:r w:rsidR="002673E6">
              <w:rPr>
                <w:noProof/>
                <w:webHidden/>
              </w:rPr>
              <w:instrText xml:space="preserve"> PAGEREF _Toc20749444 \h </w:instrText>
            </w:r>
            <w:r w:rsidR="002673E6">
              <w:rPr>
                <w:noProof/>
                <w:webHidden/>
              </w:rPr>
            </w:r>
            <w:r w:rsidR="002673E6">
              <w:rPr>
                <w:noProof/>
                <w:webHidden/>
              </w:rPr>
              <w:fldChar w:fldCharType="separate"/>
            </w:r>
            <w:r w:rsidR="002673E6">
              <w:rPr>
                <w:noProof/>
                <w:webHidden/>
              </w:rPr>
              <w:t>8</w:t>
            </w:r>
            <w:r w:rsidR="002673E6">
              <w:rPr>
                <w:noProof/>
                <w:webHidden/>
              </w:rPr>
              <w:fldChar w:fldCharType="end"/>
            </w:r>
          </w:hyperlink>
        </w:p>
        <w:p w14:paraId="3B9054B7" w14:textId="4698C1A3" w:rsidR="002673E6" w:rsidRDefault="000F3B7A">
          <w:pPr>
            <w:pStyle w:val="TOC1"/>
            <w:tabs>
              <w:tab w:val="left" w:pos="440"/>
              <w:tab w:val="right" w:leader="dot" w:pos="10762"/>
            </w:tabs>
            <w:rPr>
              <w:rFonts w:asciiTheme="minorHAnsi" w:eastAsiaTheme="minorEastAsia" w:hAnsiTheme="minorHAnsi" w:cstheme="minorBidi"/>
              <w:noProof/>
              <w:sz w:val="22"/>
              <w:szCs w:val="22"/>
              <w:lang w:val="en-US"/>
            </w:rPr>
          </w:pPr>
          <w:hyperlink w:anchor="_Toc20749445" w:history="1">
            <w:r w:rsidR="002673E6">
              <w:rPr>
                <w:rFonts w:asciiTheme="minorHAnsi" w:eastAsiaTheme="minorEastAsia" w:hAnsiTheme="minorHAnsi" w:cstheme="minorBidi"/>
                <w:noProof/>
                <w:sz w:val="22"/>
                <w:szCs w:val="22"/>
                <w:lang w:val="en-US"/>
              </w:rPr>
              <w:tab/>
            </w:r>
          </w:hyperlink>
        </w:p>
        <w:p w14:paraId="2B0EB44B" w14:textId="243AE4D4" w:rsidR="002673E6" w:rsidRDefault="000F3B7A">
          <w:pPr>
            <w:pStyle w:val="TOC1"/>
            <w:tabs>
              <w:tab w:val="left" w:pos="440"/>
              <w:tab w:val="right" w:leader="dot" w:pos="10762"/>
            </w:tabs>
            <w:rPr>
              <w:rFonts w:asciiTheme="minorHAnsi" w:eastAsiaTheme="minorEastAsia" w:hAnsiTheme="minorHAnsi" w:cstheme="minorBidi"/>
              <w:noProof/>
              <w:sz w:val="22"/>
              <w:szCs w:val="22"/>
              <w:lang w:val="en-US"/>
            </w:rPr>
          </w:pPr>
          <w:hyperlink w:anchor="_Toc20749446" w:history="1">
            <w:r w:rsidR="00DF45D3">
              <w:rPr>
                <w:rStyle w:val="Hyperlink"/>
                <w:noProof/>
              </w:rPr>
              <w:t>3</w:t>
            </w:r>
            <w:r w:rsidR="002673E6" w:rsidRPr="004A77B3">
              <w:rPr>
                <w:rStyle w:val="Hyperlink"/>
                <w:noProof/>
              </w:rPr>
              <w:t>.</w:t>
            </w:r>
            <w:r w:rsidR="002673E6">
              <w:rPr>
                <w:rFonts w:asciiTheme="minorHAnsi" w:eastAsiaTheme="minorEastAsia" w:hAnsiTheme="minorHAnsi" w:cstheme="minorBidi"/>
                <w:noProof/>
                <w:sz w:val="22"/>
                <w:szCs w:val="22"/>
                <w:lang w:val="en-US"/>
              </w:rPr>
              <w:tab/>
            </w:r>
            <w:r w:rsidR="002673E6" w:rsidRPr="004A77B3">
              <w:rPr>
                <w:rStyle w:val="Hyperlink"/>
                <w:noProof/>
              </w:rPr>
              <w:t>Findin</w:t>
            </w:r>
            <w:r w:rsidR="00A03BD7">
              <w:rPr>
                <w:rStyle w:val="Hyperlink"/>
                <w:noProof/>
              </w:rPr>
              <w:t xml:space="preserve">g roots (Bisection, MATLAB </w:t>
            </w:r>
            <w:r w:rsidR="002673E6" w:rsidRPr="004A77B3">
              <w:rPr>
                <w:rStyle w:val="Hyperlink"/>
                <w:noProof/>
              </w:rPr>
              <w:t>fzero</w:t>
            </w:r>
            <w:r w:rsidR="00A03BD7">
              <w:rPr>
                <w:rStyle w:val="Hyperlink"/>
                <w:noProof/>
              </w:rPr>
              <w:t xml:space="preserve"> and Newton’s method</w:t>
            </w:r>
            <w:r w:rsidR="002673E6" w:rsidRPr="004A77B3">
              <w:rPr>
                <w:rStyle w:val="Hyperlink"/>
                <w:noProof/>
              </w:rPr>
              <w:t>)</w:t>
            </w:r>
            <w:r w:rsidR="002673E6">
              <w:rPr>
                <w:noProof/>
                <w:webHidden/>
              </w:rPr>
              <w:tab/>
            </w:r>
            <w:r w:rsidR="002673E6">
              <w:rPr>
                <w:noProof/>
                <w:webHidden/>
              </w:rPr>
              <w:fldChar w:fldCharType="begin"/>
            </w:r>
            <w:r w:rsidR="002673E6">
              <w:rPr>
                <w:noProof/>
                <w:webHidden/>
              </w:rPr>
              <w:instrText xml:space="preserve"> PAGEREF _Toc20749446 \h </w:instrText>
            </w:r>
            <w:r w:rsidR="002673E6">
              <w:rPr>
                <w:noProof/>
                <w:webHidden/>
              </w:rPr>
            </w:r>
            <w:r w:rsidR="002673E6">
              <w:rPr>
                <w:noProof/>
                <w:webHidden/>
              </w:rPr>
              <w:fldChar w:fldCharType="separate"/>
            </w:r>
            <w:r w:rsidR="002673E6">
              <w:rPr>
                <w:noProof/>
                <w:webHidden/>
              </w:rPr>
              <w:t>10</w:t>
            </w:r>
            <w:r w:rsidR="002673E6">
              <w:rPr>
                <w:noProof/>
                <w:webHidden/>
              </w:rPr>
              <w:fldChar w:fldCharType="end"/>
            </w:r>
          </w:hyperlink>
        </w:p>
        <w:p w14:paraId="6E27637B" w14:textId="6D554DE9" w:rsidR="00076970" w:rsidRDefault="00076970">
          <w:r>
            <w:rPr>
              <w:b/>
              <w:bCs/>
              <w:noProof/>
            </w:rPr>
            <w:fldChar w:fldCharType="end"/>
          </w:r>
          <w:r w:rsidR="00DF45D3">
            <w:t xml:space="preserve">4. </w:t>
          </w:r>
          <w:r w:rsidR="00DF45D3" w:rsidRPr="00DF45D3">
            <w:rPr>
              <w:bCs/>
              <w:noProof/>
            </w:rPr>
            <w:t>Differentiation</w:t>
          </w:r>
          <w:r w:rsidR="00A03BD7">
            <w:rPr>
              <w:bCs/>
              <w:noProof/>
            </w:rPr>
            <w:t xml:space="preserve"> ………………………………………………………………………………………………. 12</w:t>
          </w:r>
          <w:r w:rsidR="00DF45D3" w:rsidRPr="00DF45D3">
            <w:rPr>
              <w:bCs/>
              <w:noProof/>
              <w:webHidden/>
            </w:rPr>
            <w:tab/>
          </w:r>
        </w:p>
      </w:sdtContent>
    </w:sdt>
    <w:p w14:paraId="78205566" w14:textId="77777777" w:rsidR="00BD6C70" w:rsidRDefault="00BD6C70" w:rsidP="001C198A">
      <w:pPr>
        <w:rPr>
          <w:rFonts w:ascii="Arial" w:hAnsi="Arial" w:cs="Arial"/>
          <w:b/>
        </w:rPr>
      </w:pPr>
    </w:p>
    <w:p w14:paraId="0B7923AB" w14:textId="77777777" w:rsidR="00353F81" w:rsidRDefault="00353F81" w:rsidP="00B42BB4">
      <w:pPr>
        <w:rPr>
          <w:rFonts w:ascii="Arial" w:hAnsi="Arial" w:cs="Arial"/>
          <w:sz w:val="22"/>
          <w:szCs w:val="22"/>
        </w:rPr>
      </w:pPr>
    </w:p>
    <w:p w14:paraId="415A031B" w14:textId="77777777" w:rsidR="00AB7A1E" w:rsidRDefault="00AB7A1E" w:rsidP="00B42BB4">
      <w:pPr>
        <w:rPr>
          <w:rFonts w:ascii="Arial" w:hAnsi="Arial" w:cs="Arial"/>
          <w:sz w:val="22"/>
          <w:szCs w:val="22"/>
        </w:rPr>
      </w:pPr>
    </w:p>
    <w:p w14:paraId="3535EE30" w14:textId="77777777" w:rsidR="00AB7A1E" w:rsidRDefault="00AB7A1E" w:rsidP="00B42BB4">
      <w:pPr>
        <w:rPr>
          <w:rFonts w:ascii="Arial" w:hAnsi="Arial" w:cs="Arial"/>
          <w:sz w:val="22"/>
          <w:szCs w:val="22"/>
        </w:rPr>
      </w:pPr>
    </w:p>
    <w:p w14:paraId="70FF76EF" w14:textId="77777777" w:rsidR="00AB7A1E" w:rsidRDefault="00AB7A1E" w:rsidP="00B42BB4">
      <w:pPr>
        <w:rPr>
          <w:rFonts w:ascii="Arial" w:hAnsi="Arial" w:cs="Arial"/>
          <w:sz w:val="22"/>
          <w:szCs w:val="22"/>
        </w:rPr>
      </w:pPr>
    </w:p>
    <w:p w14:paraId="1382A451" w14:textId="77777777" w:rsidR="00B42BB4" w:rsidRPr="00B42BB4" w:rsidRDefault="00B42BB4" w:rsidP="00B42BB4">
      <w:pPr>
        <w:rPr>
          <w:rFonts w:ascii="Arial" w:hAnsi="Arial" w:cs="Arial"/>
          <w:sz w:val="22"/>
          <w:szCs w:val="22"/>
        </w:rPr>
      </w:pPr>
      <w:r w:rsidRPr="00B42BB4">
        <w:rPr>
          <w:rFonts w:ascii="Arial" w:hAnsi="Arial" w:cs="Arial"/>
          <w:sz w:val="22"/>
          <w:szCs w:val="22"/>
        </w:rPr>
        <w:t xml:space="preserve">  </w:t>
      </w:r>
    </w:p>
    <w:p w14:paraId="15E663B6" w14:textId="77777777" w:rsidR="00357A7D" w:rsidRDefault="00B42BB4" w:rsidP="00B42BB4">
      <w:pPr>
        <w:rPr>
          <w:rFonts w:ascii="Arial" w:hAnsi="Arial" w:cs="Arial"/>
          <w:sz w:val="22"/>
          <w:szCs w:val="22"/>
        </w:rPr>
      </w:pPr>
      <w:r w:rsidRPr="00B42BB4">
        <w:rPr>
          <w:rFonts w:ascii="Arial" w:hAnsi="Arial" w:cs="Arial"/>
          <w:sz w:val="22"/>
          <w:szCs w:val="22"/>
        </w:rPr>
        <w:t xml:space="preserve"> </w:t>
      </w:r>
    </w:p>
    <w:p w14:paraId="428BFE01" w14:textId="77777777" w:rsidR="00825B1E" w:rsidRDefault="00353F81" w:rsidP="00C536F3">
      <w:pPr>
        <w:pStyle w:val="Heading1"/>
      </w:pPr>
      <w:r w:rsidRPr="00C536F3">
        <w:t xml:space="preserve"> </w:t>
      </w:r>
      <w:bookmarkStart w:id="0" w:name="_Toc20749437"/>
      <w:r w:rsidRPr="00C536F3">
        <w:t>Functions</w:t>
      </w:r>
      <w:bookmarkEnd w:id="0"/>
    </w:p>
    <w:p w14:paraId="0F9C51BF" w14:textId="77777777" w:rsidR="00076970" w:rsidRDefault="00076970" w:rsidP="00076970"/>
    <w:p w14:paraId="7AF8B6A5" w14:textId="77777777" w:rsidR="00076970" w:rsidRDefault="00076970" w:rsidP="00076970">
      <w:pPr>
        <w:rPr>
          <w:rFonts w:ascii="Arial" w:hAnsi="Arial" w:cs="Arial"/>
          <w:b/>
        </w:rPr>
      </w:pPr>
    </w:p>
    <w:p w14:paraId="3283C2DD" w14:textId="77777777" w:rsidR="00076970" w:rsidRPr="000D2D5D" w:rsidRDefault="00076970" w:rsidP="00076970">
      <w:pPr>
        <w:rPr>
          <w:rFonts w:ascii="Arial" w:hAnsi="Arial" w:cs="Arial"/>
          <w:b/>
          <w:color w:val="4F81BD" w:themeColor="accent1"/>
          <w:sz w:val="28"/>
          <w:szCs w:val="28"/>
        </w:rPr>
      </w:pPr>
      <w:r>
        <w:rPr>
          <w:rFonts w:ascii="Arial" w:hAnsi="Arial" w:cs="Arial"/>
          <w:b/>
          <w:color w:val="4F81BD" w:themeColor="accent1"/>
          <w:sz w:val="28"/>
          <w:szCs w:val="28"/>
        </w:rPr>
        <w:t>Function Files</w:t>
      </w:r>
    </w:p>
    <w:p w14:paraId="03D779EC" w14:textId="77777777" w:rsidR="00076970" w:rsidRDefault="00076970" w:rsidP="00076970">
      <w:pPr>
        <w:rPr>
          <w:rFonts w:ascii="Arial" w:hAnsi="Arial" w:cs="Arial"/>
          <w:b/>
        </w:rPr>
      </w:pPr>
    </w:p>
    <w:p w14:paraId="50325514" w14:textId="77777777" w:rsidR="00817FA0" w:rsidRPr="002237AB" w:rsidRDefault="00817FA0" w:rsidP="00817FA0">
      <w:pPr>
        <w:pStyle w:val="Heading1"/>
        <w:numPr>
          <w:ilvl w:val="0"/>
          <w:numId w:val="47"/>
        </w:numPr>
      </w:pPr>
      <w:bookmarkStart w:id="1" w:name="_Toc53961696"/>
      <w:r w:rsidRPr="002237AB">
        <w:t>Function Files</w:t>
      </w:r>
      <w:bookmarkEnd w:id="1"/>
    </w:p>
    <w:p w14:paraId="35F6C1E6" w14:textId="77777777" w:rsidR="00817FA0" w:rsidRPr="003B75F8" w:rsidRDefault="00817FA0" w:rsidP="00817FA0"/>
    <w:p w14:paraId="56796208" w14:textId="77777777" w:rsidR="00817FA0" w:rsidRPr="00B42BB4" w:rsidRDefault="00817FA0" w:rsidP="00817FA0">
      <w:pPr>
        <w:rPr>
          <w:rFonts w:ascii="Arial" w:hAnsi="Arial" w:cs="Arial"/>
          <w:sz w:val="22"/>
          <w:szCs w:val="22"/>
        </w:rPr>
      </w:pPr>
      <w:r w:rsidRPr="00B42BB4">
        <w:rPr>
          <w:rFonts w:ascii="Arial" w:hAnsi="Arial" w:cs="Arial"/>
          <w:sz w:val="22"/>
          <w:szCs w:val="22"/>
        </w:rPr>
        <w:t>Functions are useful for complicated program to be broken down into</w:t>
      </w:r>
      <w:r>
        <w:rPr>
          <w:rFonts w:ascii="Arial" w:hAnsi="Arial" w:cs="Arial"/>
          <w:sz w:val="22"/>
          <w:szCs w:val="22"/>
        </w:rPr>
        <w:t xml:space="preserve"> smaller parts.</w:t>
      </w:r>
      <w:r w:rsidRPr="00B42BB4">
        <w:rPr>
          <w:rFonts w:ascii="Arial" w:hAnsi="Arial" w:cs="Arial"/>
          <w:sz w:val="22"/>
          <w:szCs w:val="22"/>
        </w:rPr>
        <w:t xml:space="preserve"> Also If series of statements is to be used many times</w:t>
      </w:r>
    </w:p>
    <w:p w14:paraId="09B29FB5" w14:textId="77777777" w:rsidR="00817FA0" w:rsidRDefault="00817FA0" w:rsidP="00817FA0">
      <w:pPr>
        <w:rPr>
          <w:rFonts w:ascii="Arial" w:hAnsi="Arial" w:cs="Arial"/>
          <w:sz w:val="22"/>
          <w:szCs w:val="22"/>
        </w:rPr>
      </w:pPr>
      <w:r w:rsidRPr="00B42BB4">
        <w:rPr>
          <w:rFonts w:ascii="Arial" w:hAnsi="Arial" w:cs="Arial"/>
          <w:sz w:val="22"/>
          <w:szCs w:val="22"/>
        </w:rPr>
        <w:t>Sy</w:t>
      </w:r>
      <w:r>
        <w:rPr>
          <w:rFonts w:ascii="Arial" w:hAnsi="Arial" w:cs="Arial"/>
          <w:sz w:val="22"/>
          <w:szCs w:val="22"/>
        </w:rPr>
        <w:t>n</w:t>
      </w:r>
      <w:r w:rsidRPr="00B42BB4">
        <w:rPr>
          <w:rFonts w:ascii="Arial" w:hAnsi="Arial" w:cs="Arial"/>
          <w:sz w:val="22"/>
          <w:szCs w:val="22"/>
        </w:rPr>
        <w:t>tax</w:t>
      </w:r>
      <w:r>
        <w:rPr>
          <w:rFonts w:ascii="Arial" w:hAnsi="Arial" w:cs="Arial"/>
          <w:sz w:val="22"/>
          <w:szCs w:val="22"/>
        </w:rPr>
        <w:t>:</w:t>
      </w:r>
    </w:p>
    <w:p w14:paraId="24A58B38" w14:textId="77777777" w:rsidR="00817FA0" w:rsidRPr="00B42BB4" w:rsidRDefault="00817FA0" w:rsidP="00817FA0">
      <w:pPr>
        <w:rPr>
          <w:rFonts w:ascii="Arial" w:hAnsi="Arial" w:cs="Arial"/>
          <w:sz w:val="22"/>
          <w:szCs w:val="22"/>
        </w:rPr>
      </w:pPr>
    </w:p>
    <w:p w14:paraId="7DDA9A1D" w14:textId="77777777" w:rsidR="00817FA0" w:rsidRPr="00200212" w:rsidRDefault="00817FA0" w:rsidP="00817FA0">
      <w:pPr>
        <w:rPr>
          <w:rFonts w:ascii="Courier New" w:hAnsi="Courier New" w:cs="Courier New"/>
          <w:sz w:val="22"/>
          <w:szCs w:val="22"/>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r w:rsidRPr="00200212">
        <w:rPr>
          <w:rFonts w:ascii="Courier New" w:hAnsi="Courier New" w:cs="Courier New"/>
          <w:sz w:val="22"/>
          <w:szCs w:val="22"/>
        </w:rPr>
        <w:t>[output variables]=function_name(input variables)</w:t>
      </w:r>
    </w:p>
    <w:p w14:paraId="46574245" w14:textId="77777777" w:rsidR="00817FA0" w:rsidRPr="00200212" w:rsidRDefault="00817FA0" w:rsidP="00817FA0">
      <w:pPr>
        <w:ind w:left="720"/>
        <w:rPr>
          <w:rFonts w:ascii="Courier New" w:hAnsi="Courier New" w:cs="Courier New"/>
          <w:sz w:val="22"/>
          <w:szCs w:val="22"/>
        </w:rPr>
      </w:pPr>
      <w:r w:rsidRPr="00200212">
        <w:rPr>
          <w:rFonts w:ascii="Courier New" w:hAnsi="Courier New" w:cs="Courier New"/>
          <w:sz w:val="22"/>
          <w:szCs w:val="22"/>
        </w:rPr>
        <w:t>Statements describing function</w:t>
      </w:r>
    </w:p>
    <w:p w14:paraId="1C963519" w14:textId="77777777" w:rsidR="00817FA0" w:rsidRPr="00200212" w:rsidRDefault="00817FA0" w:rsidP="00817FA0">
      <w:pPr>
        <w:ind w:left="720"/>
        <w:rPr>
          <w:rFonts w:ascii="Courier New" w:hAnsi="Courier New" w:cs="Courier New"/>
          <w:sz w:val="22"/>
          <w:szCs w:val="22"/>
        </w:rPr>
      </w:pPr>
      <w:r w:rsidRPr="00200212">
        <w:rPr>
          <w:rFonts w:ascii="Courier New" w:hAnsi="Courier New" w:cs="Courier New"/>
          <w:sz w:val="22"/>
          <w:szCs w:val="22"/>
        </w:rPr>
        <w:t>…</w:t>
      </w:r>
    </w:p>
    <w:p w14:paraId="497FC65D" w14:textId="77777777" w:rsidR="00817FA0" w:rsidRDefault="00817FA0" w:rsidP="00817FA0">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end</w:t>
      </w:r>
    </w:p>
    <w:p w14:paraId="45E9C629" w14:textId="77777777" w:rsidR="00817FA0" w:rsidRDefault="00817FA0" w:rsidP="00817FA0">
      <w:pPr>
        <w:rPr>
          <w:rFonts w:ascii="Arial" w:hAnsi="Arial" w:cs="Arial"/>
          <w:sz w:val="22"/>
          <w:szCs w:val="22"/>
        </w:rPr>
      </w:pPr>
      <w:r w:rsidRPr="00B42BB4">
        <w:rPr>
          <w:rFonts w:ascii="Arial" w:hAnsi="Arial" w:cs="Arial"/>
          <w:sz w:val="22"/>
          <w:szCs w:val="22"/>
        </w:rPr>
        <w:t xml:space="preserve">  </w:t>
      </w:r>
    </w:p>
    <w:p w14:paraId="3463EDB5" w14:textId="77777777" w:rsidR="00817FA0" w:rsidRPr="00B42BB4" w:rsidRDefault="00817FA0" w:rsidP="00817FA0">
      <w:pPr>
        <w:rPr>
          <w:rFonts w:ascii="Arial" w:hAnsi="Arial" w:cs="Arial"/>
          <w:sz w:val="22"/>
          <w:szCs w:val="22"/>
        </w:rPr>
      </w:pPr>
      <w:r w:rsidRPr="00B42BB4">
        <w:rPr>
          <w:rFonts w:ascii="Arial" w:hAnsi="Arial" w:cs="Arial"/>
          <w:sz w:val="22"/>
          <w:szCs w:val="22"/>
        </w:rPr>
        <w:t>Function file name is to be saved as f</w:t>
      </w:r>
      <w:r>
        <w:rPr>
          <w:rFonts w:ascii="Arial" w:hAnsi="Arial" w:cs="Arial"/>
          <w:sz w:val="22"/>
          <w:szCs w:val="22"/>
        </w:rPr>
        <w:t>unction_name.m and the first exe</w:t>
      </w:r>
      <w:r w:rsidRPr="00B42BB4">
        <w:rPr>
          <w:rFonts w:ascii="Arial" w:hAnsi="Arial" w:cs="Arial"/>
          <w:sz w:val="22"/>
          <w:szCs w:val="22"/>
        </w:rPr>
        <w:t>cutable statement must be “function”.</w:t>
      </w:r>
    </w:p>
    <w:p w14:paraId="78A31849" w14:textId="77777777" w:rsidR="00817FA0" w:rsidRPr="00B42BB4" w:rsidRDefault="00817FA0" w:rsidP="00817FA0">
      <w:pPr>
        <w:jc w:val="both"/>
        <w:rPr>
          <w:rFonts w:ascii="Arial" w:hAnsi="Arial" w:cs="Arial"/>
          <w:sz w:val="22"/>
          <w:szCs w:val="22"/>
        </w:rPr>
      </w:pPr>
      <w:r w:rsidRPr="00B42BB4">
        <w:rPr>
          <w:rFonts w:ascii="Arial" w:hAnsi="Arial" w:cs="Arial"/>
          <w:sz w:val="22"/>
          <w:szCs w:val="22"/>
        </w:rPr>
        <w:lastRenderedPageBreak/>
        <w:t xml:space="preserve">If there is more than one output value, one needs to put output variables in </w:t>
      </w:r>
      <w:r>
        <w:rPr>
          <w:rFonts w:ascii="Arial" w:hAnsi="Arial" w:cs="Arial"/>
          <w:sz w:val="22"/>
          <w:szCs w:val="22"/>
        </w:rPr>
        <w:t xml:space="preserve">[] </w:t>
      </w:r>
      <w:r w:rsidRPr="00B42BB4">
        <w:rPr>
          <w:rFonts w:ascii="Arial" w:hAnsi="Arial" w:cs="Arial"/>
          <w:sz w:val="22"/>
          <w:szCs w:val="22"/>
        </w:rPr>
        <w:t xml:space="preserve">bracket. If there is only one output variable </w:t>
      </w:r>
      <w:r>
        <w:rPr>
          <w:rFonts w:ascii="Arial" w:hAnsi="Arial" w:cs="Arial"/>
          <w:sz w:val="22"/>
          <w:szCs w:val="22"/>
        </w:rPr>
        <w:t>the</w:t>
      </w:r>
      <w:r w:rsidRPr="00B42BB4">
        <w:rPr>
          <w:rFonts w:ascii="Arial" w:hAnsi="Arial" w:cs="Arial"/>
          <w:sz w:val="22"/>
          <w:szCs w:val="22"/>
        </w:rPr>
        <w:t xml:space="preserve"> brackets are </w:t>
      </w:r>
      <w:r>
        <w:rPr>
          <w:rFonts w:ascii="Arial" w:hAnsi="Arial" w:cs="Arial"/>
          <w:sz w:val="22"/>
          <w:szCs w:val="22"/>
        </w:rPr>
        <w:t xml:space="preserve">not </w:t>
      </w:r>
      <w:r w:rsidRPr="00B42BB4">
        <w:rPr>
          <w:rFonts w:ascii="Arial" w:hAnsi="Arial" w:cs="Arial"/>
          <w:sz w:val="22"/>
          <w:szCs w:val="22"/>
        </w:rPr>
        <w:t>necessary.</w:t>
      </w:r>
      <w:r>
        <w:rPr>
          <w:rFonts w:ascii="Arial" w:hAnsi="Arial" w:cs="Arial"/>
          <w:sz w:val="22"/>
          <w:szCs w:val="22"/>
        </w:rPr>
        <w:t xml:space="preserve"> Do not use input command within a function, since function arguments are its inputs. Matlab does not have specifiers of data types for its variables, therefor if your function operates with whole numbers (integers) you need to provide protection of the function in it.</w:t>
      </w:r>
    </w:p>
    <w:p w14:paraId="23E79910" w14:textId="77777777" w:rsidR="00817FA0" w:rsidRDefault="00817FA0" w:rsidP="00817FA0">
      <w:pPr>
        <w:rPr>
          <w:rFonts w:ascii="Arial" w:hAnsi="Arial" w:cs="Arial"/>
          <w:sz w:val="22"/>
          <w:szCs w:val="22"/>
        </w:rPr>
      </w:pPr>
      <w:r w:rsidRPr="00B42BB4">
        <w:rPr>
          <w:rFonts w:ascii="Arial" w:hAnsi="Arial" w:cs="Arial"/>
          <w:sz w:val="22"/>
          <w:szCs w:val="22"/>
        </w:rPr>
        <w:t>Variables defined and manipulated inside the function subroutine are local to the function.</w:t>
      </w:r>
    </w:p>
    <w:p w14:paraId="06E7CE10" w14:textId="51FA8304" w:rsidR="00817FA0" w:rsidRPr="00CB61BE" w:rsidRDefault="00817FA0" w:rsidP="00817FA0">
      <w:pPr>
        <w:rPr>
          <w:rFonts w:ascii="Courier New" w:hAnsi="Courier New" w:cs="Courier New"/>
          <w:sz w:val="22"/>
          <w:szCs w:val="22"/>
        </w:rPr>
      </w:pPr>
      <w:r>
        <w:rPr>
          <w:rFonts w:ascii="Arial" w:hAnsi="Arial" w:cs="Arial"/>
          <w:sz w:val="22"/>
          <w:szCs w:val="22"/>
        </w:rPr>
        <w:t xml:space="preserve">Please use Matlab </w:t>
      </w:r>
      <w:r w:rsidRPr="005559C3">
        <w:rPr>
          <w:rFonts w:ascii="Courier New" w:hAnsi="Courier New" w:cs="Courier New"/>
          <w:sz w:val="22"/>
          <w:szCs w:val="22"/>
        </w:rPr>
        <w:t>help</w:t>
      </w:r>
      <w:r>
        <w:rPr>
          <w:rFonts w:ascii="Courier New" w:hAnsi="Courier New" w:cs="Courier New"/>
          <w:sz w:val="22"/>
          <w:szCs w:val="22"/>
        </w:rPr>
        <w:t xml:space="preserve"> function </w:t>
      </w:r>
      <w:r w:rsidRPr="005559C3">
        <w:rPr>
          <w:rFonts w:ascii="Arial" w:hAnsi="Arial" w:cs="Arial"/>
          <w:sz w:val="22"/>
          <w:szCs w:val="22"/>
        </w:rPr>
        <w:t xml:space="preserve">in </w:t>
      </w:r>
      <w:r>
        <w:rPr>
          <w:rFonts w:ascii="Arial" w:hAnsi="Arial" w:cs="Arial"/>
          <w:sz w:val="22"/>
          <w:szCs w:val="22"/>
        </w:rPr>
        <w:t xml:space="preserve">the </w:t>
      </w:r>
      <w:r w:rsidRPr="005559C3">
        <w:rPr>
          <w:rFonts w:ascii="Arial" w:hAnsi="Arial" w:cs="Arial"/>
          <w:sz w:val="22"/>
          <w:szCs w:val="22"/>
        </w:rPr>
        <w:t>command window</w:t>
      </w:r>
      <w:r>
        <w:rPr>
          <w:rFonts w:ascii="Courier New" w:hAnsi="Courier New" w:cs="Courier New"/>
          <w:sz w:val="22"/>
          <w:szCs w:val="22"/>
        </w:rPr>
        <w:t xml:space="preserve"> </w:t>
      </w:r>
      <w:r w:rsidRPr="005559C3">
        <w:rPr>
          <w:rFonts w:ascii="Arial" w:hAnsi="Arial" w:cs="Arial"/>
          <w:sz w:val="22"/>
          <w:szCs w:val="22"/>
        </w:rPr>
        <w:t>to read more about syntaxes</w:t>
      </w:r>
      <w:r>
        <w:rPr>
          <w:rFonts w:ascii="Arial" w:hAnsi="Arial" w:cs="Arial"/>
          <w:sz w:val="22"/>
          <w:szCs w:val="22"/>
        </w:rPr>
        <w:t>. Please read also ELEC5681 MATLAB Lab3 notes.</w:t>
      </w:r>
    </w:p>
    <w:p w14:paraId="05D8E7B9" w14:textId="77777777" w:rsidR="00817FA0" w:rsidRDefault="00817FA0" w:rsidP="00817FA0">
      <w:pPr>
        <w:autoSpaceDE w:val="0"/>
        <w:autoSpaceDN w:val="0"/>
        <w:adjustRightInd w:val="0"/>
        <w:rPr>
          <w:rFonts w:ascii="Arial" w:hAnsi="Arial" w:cs="Arial"/>
          <w:sz w:val="22"/>
          <w:szCs w:val="22"/>
        </w:rPr>
      </w:pPr>
    </w:p>
    <w:p w14:paraId="6D3E689D" w14:textId="77777777" w:rsidR="00817FA0" w:rsidRDefault="00817FA0" w:rsidP="00817FA0">
      <w:pPr>
        <w:autoSpaceDE w:val="0"/>
        <w:autoSpaceDN w:val="0"/>
        <w:adjustRightInd w:val="0"/>
        <w:rPr>
          <w:rFonts w:ascii="Arial" w:hAnsi="Arial" w:cs="Arial"/>
          <w:sz w:val="22"/>
          <w:szCs w:val="22"/>
        </w:rPr>
      </w:pPr>
      <w:r>
        <w:rPr>
          <w:rFonts w:ascii="Arial" w:hAnsi="Arial" w:cs="Arial"/>
          <w:sz w:val="22"/>
          <w:szCs w:val="22"/>
        </w:rPr>
        <w:t>Example: Function for sum of n integer positive numbers</w:t>
      </w:r>
    </w:p>
    <w:p w14:paraId="0E404906" w14:textId="77777777" w:rsidR="00817FA0" w:rsidRDefault="00817FA0" w:rsidP="00817FA0">
      <w:pPr>
        <w:autoSpaceDE w:val="0"/>
        <w:autoSpaceDN w:val="0"/>
        <w:adjustRightInd w:val="0"/>
        <w:rPr>
          <w:rFonts w:ascii="Arial" w:hAnsi="Arial" w:cs="Arial"/>
          <w:sz w:val="22"/>
          <w:szCs w:val="22"/>
        </w:rPr>
      </w:pPr>
    </w:p>
    <w:p w14:paraId="533E1391" w14:textId="77777777" w:rsidR="00817FA0" w:rsidRPr="001D396F" w:rsidRDefault="00817FA0" w:rsidP="00817FA0">
      <w:pPr>
        <w:pStyle w:val="code"/>
        <w:spacing w:after="0" w:line="230" w:lineRule="exact"/>
        <w:rPr>
          <w:color w:val="0000FF"/>
          <w:sz w:val="20"/>
          <w:szCs w:val="20"/>
          <w:lang w:val="en-US"/>
        </w:rPr>
      </w:pPr>
      <w:r w:rsidRPr="001D396F">
        <w:rPr>
          <w:color w:val="0000FF"/>
          <w:sz w:val="20"/>
          <w:szCs w:val="20"/>
          <w:lang w:val="en-US"/>
        </w:rPr>
        <w:t>function</w:t>
      </w:r>
      <w:r w:rsidRPr="001D396F">
        <w:rPr>
          <w:sz w:val="20"/>
          <w:szCs w:val="20"/>
          <w:lang w:val="en-US"/>
        </w:rPr>
        <w:t xml:space="preserve"> mysum=my_sum_fun(n) </w:t>
      </w:r>
    </w:p>
    <w:p w14:paraId="0F8177D9"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color w:val="0000FF"/>
          <w:sz w:val="20"/>
          <w:szCs w:val="20"/>
          <w:lang w:val="en-US"/>
        </w:rPr>
        <w:t>if</w:t>
      </w:r>
      <w:r w:rsidRPr="001D396F">
        <w:rPr>
          <w:sz w:val="20"/>
          <w:szCs w:val="20"/>
          <w:lang w:val="en-US"/>
        </w:rPr>
        <w:t xml:space="preserve"> (n&lt;0) </w:t>
      </w:r>
    </w:p>
    <w:p w14:paraId="74DF6EF6"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sz w:val="20"/>
          <w:szCs w:val="20"/>
          <w:lang w:val="en-US"/>
        </w:rPr>
        <w:tab/>
        <w:t>error(</w:t>
      </w:r>
      <w:r w:rsidRPr="001D396F">
        <w:rPr>
          <w:color w:val="A020F0"/>
          <w:sz w:val="20"/>
          <w:szCs w:val="20"/>
          <w:lang w:val="en-US"/>
        </w:rPr>
        <w:t>'Only positive input is accepted!'</w:t>
      </w:r>
      <w:r w:rsidRPr="001D396F">
        <w:rPr>
          <w:sz w:val="20"/>
          <w:szCs w:val="20"/>
          <w:lang w:val="en-US"/>
        </w:rPr>
        <w:t>)</w:t>
      </w:r>
    </w:p>
    <w:p w14:paraId="3AB0B6DF"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color w:val="0000FF"/>
          <w:sz w:val="20"/>
          <w:szCs w:val="20"/>
          <w:lang w:val="en-US"/>
        </w:rPr>
        <w:t>end</w:t>
      </w:r>
    </w:p>
    <w:p w14:paraId="28646B3F"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color w:val="0000FF"/>
          <w:sz w:val="20"/>
          <w:szCs w:val="20"/>
          <w:lang w:val="en-US"/>
        </w:rPr>
        <w:t>if</w:t>
      </w:r>
      <w:r w:rsidRPr="001D396F">
        <w:rPr>
          <w:sz w:val="20"/>
          <w:szCs w:val="20"/>
          <w:lang w:val="en-US"/>
        </w:rPr>
        <w:t xml:space="preserve"> floor(n)~=n</w:t>
      </w:r>
    </w:p>
    <w:p w14:paraId="2F730862"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sz w:val="20"/>
          <w:szCs w:val="20"/>
          <w:lang w:val="en-US"/>
        </w:rPr>
        <w:tab/>
        <w:t>error(</w:t>
      </w:r>
      <w:r w:rsidRPr="001D396F">
        <w:rPr>
          <w:color w:val="A020F0"/>
          <w:sz w:val="20"/>
          <w:szCs w:val="20"/>
          <w:lang w:val="en-US"/>
        </w:rPr>
        <w:t>'Only integer values are accepted'</w:t>
      </w:r>
      <w:r w:rsidRPr="001D396F">
        <w:rPr>
          <w:sz w:val="20"/>
          <w:szCs w:val="20"/>
          <w:lang w:val="en-US"/>
        </w:rPr>
        <w:t>)</w:t>
      </w:r>
    </w:p>
    <w:p w14:paraId="6B156FCA"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color w:val="0000FF"/>
          <w:sz w:val="20"/>
          <w:szCs w:val="20"/>
          <w:lang w:val="en-US"/>
        </w:rPr>
        <w:t>end</w:t>
      </w:r>
    </w:p>
    <w:p w14:paraId="306E9092"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color w:val="0000FF"/>
          <w:sz w:val="20"/>
          <w:szCs w:val="20"/>
          <w:lang w:val="en-US"/>
        </w:rPr>
        <w:t>if</w:t>
      </w:r>
      <w:r w:rsidRPr="001D396F">
        <w:rPr>
          <w:sz w:val="20"/>
          <w:szCs w:val="20"/>
          <w:lang w:val="en-US"/>
        </w:rPr>
        <w:t xml:space="preserve"> numel(n)&gt;1</w:t>
      </w:r>
    </w:p>
    <w:p w14:paraId="1CACF201" w14:textId="77777777" w:rsidR="00817FA0" w:rsidRPr="001D396F" w:rsidRDefault="00817FA0" w:rsidP="00817FA0">
      <w:pPr>
        <w:pStyle w:val="code"/>
        <w:spacing w:after="0" w:line="230" w:lineRule="exact"/>
        <w:ind w:firstLine="720"/>
        <w:rPr>
          <w:sz w:val="20"/>
          <w:szCs w:val="20"/>
          <w:lang w:val="en-US"/>
        </w:rPr>
      </w:pPr>
      <w:r w:rsidRPr="001D396F">
        <w:rPr>
          <w:sz w:val="20"/>
          <w:szCs w:val="20"/>
          <w:lang w:val="en-US"/>
        </w:rPr>
        <w:t>error(</w:t>
      </w:r>
      <w:r w:rsidRPr="001D396F">
        <w:rPr>
          <w:color w:val="A020F0"/>
          <w:sz w:val="20"/>
          <w:szCs w:val="20"/>
          <w:lang w:val="en-US"/>
        </w:rPr>
        <w:t>'Only single integer values are accepted, array/matrix input is prohibited'</w:t>
      </w:r>
      <w:r w:rsidRPr="001D396F">
        <w:rPr>
          <w:sz w:val="20"/>
          <w:szCs w:val="20"/>
          <w:lang w:val="en-US"/>
        </w:rPr>
        <w:t>)</w:t>
      </w:r>
    </w:p>
    <w:p w14:paraId="31CCD659"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color w:val="0000FF"/>
          <w:sz w:val="20"/>
          <w:szCs w:val="20"/>
          <w:lang w:val="en-US"/>
        </w:rPr>
        <w:t>end</w:t>
      </w:r>
    </w:p>
    <w:p w14:paraId="1A47E0D6"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mysum=0;</w:t>
      </w:r>
      <w:r>
        <w:rPr>
          <w:sz w:val="20"/>
          <w:szCs w:val="20"/>
          <w:lang w:val="en-US"/>
        </w:rPr>
        <w:t xml:space="preserve"> </w:t>
      </w:r>
    </w:p>
    <w:p w14:paraId="528936AD"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color w:val="0000FF"/>
          <w:sz w:val="20"/>
          <w:szCs w:val="20"/>
          <w:lang w:val="en-US"/>
        </w:rPr>
        <w:t>for</w:t>
      </w:r>
      <w:r w:rsidRPr="001D396F">
        <w:rPr>
          <w:sz w:val="20"/>
          <w:szCs w:val="20"/>
          <w:lang w:val="en-US"/>
        </w:rPr>
        <w:t xml:space="preserve"> i=1:n</w:t>
      </w:r>
    </w:p>
    <w:p w14:paraId="750368E1"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mysum=mysum+i;</w:t>
      </w:r>
    </w:p>
    <w:p w14:paraId="1EDB7E5F" w14:textId="77777777" w:rsidR="00817FA0" w:rsidRPr="001D396F" w:rsidRDefault="00817FA0" w:rsidP="00817FA0">
      <w:pPr>
        <w:pStyle w:val="code"/>
        <w:spacing w:after="0" w:line="230" w:lineRule="exact"/>
        <w:rPr>
          <w:sz w:val="20"/>
          <w:szCs w:val="20"/>
          <w:lang w:val="en-US"/>
        </w:rPr>
      </w:pPr>
      <w:r w:rsidRPr="001D396F">
        <w:rPr>
          <w:sz w:val="20"/>
          <w:szCs w:val="20"/>
          <w:lang w:val="en-US"/>
        </w:rPr>
        <w:t xml:space="preserve">    </w:t>
      </w:r>
      <w:r w:rsidRPr="001D396F">
        <w:rPr>
          <w:color w:val="0000FF"/>
          <w:sz w:val="20"/>
          <w:szCs w:val="20"/>
          <w:lang w:val="en-US"/>
        </w:rPr>
        <w:t>end</w:t>
      </w:r>
    </w:p>
    <w:p w14:paraId="658BB516" w14:textId="77777777" w:rsidR="00817FA0" w:rsidRPr="001D396F" w:rsidRDefault="00817FA0" w:rsidP="00817FA0">
      <w:pPr>
        <w:pStyle w:val="code"/>
        <w:spacing w:after="0" w:line="230" w:lineRule="exact"/>
        <w:rPr>
          <w:sz w:val="20"/>
          <w:szCs w:val="20"/>
          <w:lang w:val="en-US"/>
        </w:rPr>
      </w:pPr>
      <w:r w:rsidRPr="001D396F">
        <w:rPr>
          <w:color w:val="0000FF"/>
          <w:sz w:val="20"/>
          <w:szCs w:val="20"/>
          <w:lang w:val="en-US"/>
        </w:rPr>
        <w:t>end</w:t>
      </w:r>
    </w:p>
    <w:p w14:paraId="3BAEFE22" w14:textId="77777777" w:rsidR="00817FA0" w:rsidRDefault="00817FA0" w:rsidP="00817FA0">
      <w:pPr>
        <w:jc w:val="both"/>
        <w:rPr>
          <w:rFonts w:ascii="Arial" w:hAnsi="Arial" w:cs="Arial"/>
          <w:sz w:val="22"/>
          <w:szCs w:val="22"/>
        </w:rPr>
      </w:pPr>
    </w:p>
    <w:p w14:paraId="435842D5" w14:textId="77777777" w:rsidR="00817FA0" w:rsidRDefault="00817FA0" w:rsidP="00817FA0">
      <w:pPr>
        <w:jc w:val="both"/>
        <w:rPr>
          <w:rFonts w:ascii="Arial" w:hAnsi="Arial" w:cs="Arial"/>
          <w:sz w:val="22"/>
          <w:szCs w:val="22"/>
        </w:rPr>
      </w:pPr>
      <w:r>
        <w:rPr>
          <w:rFonts w:ascii="Arial" w:hAnsi="Arial" w:cs="Arial"/>
          <w:sz w:val="22"/>
          <w:szCs w:val="22"/>
        </w:rPr>
        <w:t xml:space="preserve">The first two if statements protect the function from negative and decimal input, and the third if statement protects the function from an array/matrix input. Since Matlab does not have data type specifiers, unskilled user may attempt sending illogical input to the function. Note that this can create a lot of execution problems, for instance, </w:t>
      </w:r>
      <w:r w:rsidRPr="00CB61BE">
        <w:rPr>
          <w:rFonts w:ascii="Arial" w:hAnsi="Arial" w:cs="Arial"/>
          <w:b/>
          <w:sz w:val="22"/>
          <w:szCs w:val="22"/>
        </w:rPr>
        <w:t>for</w:t>
      </w:r>
      <w:r>
        <w:rPr>
          <w:rFonts w:ascii="Arial" w:hAnsi="Arial" w:cs="Arial"/>
          <w:b/>
          <w:sz w:val="22"/>
          <w:szCs w:val="22"/>
        </w:rPr>
        <w:t xml:space="preserve"> </w:t>
      </w:r>
      <w:r w:rsidRPr="00F83994">
        <w:rPr>
          <w:rFonts w:ascii="Arial" w:hAnsi="Arial" w:cs="Arial"/>
          <w:sz w:val="22"/>
          <w:szCs w:val="22"/>
        </w:rPr>
        <w:t>(or</w:t>
      </w:r>
      <w:r>
        <w:rPr>
          <w:rFonts w:ascii="Arial" w:hAnsi="Arial" w:cs="Arial"/>
          <w:b/>
          <w:sz w:val="22"/>
          <w:szCs w:val="22"/>
        </w:rPr>
        <w:t xml:space="preserve"> while</w:t>
      </w:r>
      <w:r w:rsidRPr="00F83994">
        <w:rPr>
          <w:rFonts w:ascii="Arial" w:hAnsi="Arial" w:cs="Arial"/>
          <w:sz w:val="22"/>
          <w:szCs w:val="22"/>
        </w:rPr>
        <w:t>)</w:t>
      </w:r>
      <w:r>
        <w:rPr>
          <w:rFonts w:ascii="Arial" w:hAnsi="Arial" w:cs="Arial"/>
          <w:sz w:val="22"/>
          <w:szCs w:val="22"/>
        </w:rPr>
        <w:t xml:space="preserve"> loop would not run correctly if n was an array or a matrix, however you will not get an error message! The first iteration when i=1 will execute as mysum=mysum+1; and output of this function will be mysum=1 with no error messages from Matlab! As a creator of the function you need to be very careful and predict when you actually want your input to be an array and when not. Matlab has “dot” operators as ./ and .* to deal with the arrays which is useful when dealing with mathematical expressions, however if you forget the dot, illogical output may occur with no errors on the screen! Generally “dot” operations simply save you from writing a </w:t>
      </w:r>
      <w:r>
        <w:rPr>
          <w:rFonts w:ascii="Arial" w:hAnsi="Arial" w:cs="Arial"/>
          <w:b/>
          <w:sz w:val="22"/>
          <w:szCs w:val="22"/>
        </w:rPr>
        <w:t xml:space="preserve">for </w:t>
      </w:r>
      <w:r>
        <w:rPr>
          <w:rFonts w:ascii="Arial" w:hAnsi="Arial" w:cs="Arial"/>
          <w:sz w:val="22"/>
          <w:szCs w:val="22"/>
        </w:rPr>
        <w:t xml:space="preserve">loop that iterates through the array and performs * or / operation on each element. </w:t>
      </w:r>
    </w:p>
    <w:p w14:paraId="2C08AF1C" w14:textId="77777777" w:rsidR="00817FA0" w:rsidRDefault="00817FA0" w:rsidP="00817FA0">
      <w:pPr>
        <w:jc w:val="both"/>
        <w:rPr>
          <w:rFonts w:ascii="Arial" w:hAnsi="Arial" w:cs="Arial"/>
          <w:sz w:val="22"/>
          <w:szCs w:val="22"/>
        </w:rPr>
      </w:pPr>
      <w:r>
        <w:rPr>
          <w:rFonts w:ascii="Arial" w:hAnsi="Arial" w:cs="Arial"/>
          <w:sz w:val="22"/>
          <w:szCs w:val="22"/>
        </w:rPr>
        <w:t>Make sure you fully understand the usage of these operators.</w:t>
      </w:r>
    </w:p>
    <w:p w14:paraId="73018E25" w14:textId="77777777" w:rsidR="00076970" w:rsidRPr="00076970" w:rsidRDefault="00076970" w:rsidP="00076970"/>
    <w:p w14:paraId="1DB711C3" w14:textId="77777777" w:rsidR="00434D4C" w:rsidRDefault="00434D4C" w:rsidP="00434D4C"/>
    <w:p w14:paraId="1331241C" w14:textId="77777777" w:rsidR="00111203" w:rsidRDefault="00111203" w:rsidP="00434D4C"/>
    <w:p w14:paraId="5F42F779" w14:textId="77777777" w:rsidR="00111203" w:rsidRPr="00434D4C" w:rsidRDefault="00111203" w:rsidP="00434D4C"/>
    <w:p w14:paraId="271CCABB" w14:textId="77777777" w:rsidR="00434D4C" w:rsidRPr="00BB003F" w:rsidRDefault="00434D4C" w:rsidP="000769AC">
      <w:pPr>
        <w:pStyle w:val="Task"/>
        <w:numPr>
          <w:ilvl w:val="0"/>
          <w:numId w:val="40"/>
        </w:numPr>
        <w:ind w:right="0"/>
        <w:rPr>
          <w:sz w:val="24"/>
          <w:szCs w:val="24"/>
        </w:rPr>
      </w:pPr>
      <w:r w:rsidRPr="00BB003F">
        <w:rPr>
          <w:sz w:val="24"/>
          <w:szCs w:val="24"/>
        </w:rPr>
        <w:t>Write down MATLAB function subroutine which define</w:t>
      </w:r>
      <w:r>
        <w:rPr>
          <w:sz w:val="24"/>
          <w:szCs w:val="24"/>
        </w:rPr>
        <w:t>s</w:t>
      </w:r>
      <w:r w:rsidRPr="00BB003F">
        <w:rPr>
          <w:sz w:val="24"/>
          <w:szCs w:val="24"/>
        </w:rPr>
        <w:t xml:space="preserve"> </w:t>
      </w:r>
      <w:r w:rsidR="00111203">
        <w:rPr>
          <w:sz w:val="24"/>
          <w:szCs w:val="24"/>
        </w:rPr>
        <w:t>the following</w:t>
      </w:r>
      <w:r w:rsidRPr="00BB003F">
        <w:rPr>
          <w:sz w:val="24"/>
          <w:szCs w:val="24"/>
        </w:rPr>
        <w:t xml:space="preserve"> functions</w:t>
      </w:r>
      <w:r>
        <w:rPr>
          <w:sz w:val="24"/>
          <w:szCs w:val="24"/>
        </w:rPr>
        <w:t xml:space="preserve"> (either in one .m file or </w:t>
      </w:r>
      <w:r w:rsidR="00D66DC9">
        <w:rPr>
          <w:sz w:val="24"/>
          <w:szCs w:val="24"/>
        </w:rPr>
        <w:t>separately</w:t>
      </w:r>
      <w:r>
        <w:rPr>
          <w:sz w:val="24"/>
          <w:szCs w:val="24"/>
        </w:rPr>
        <w:t>)</w:t>
      </w:r>
      <w:r w:rsidRPr="00BB003F">
        <w:rPr>
          <w:sz w:val="24"/>
          <w:szCs w:val="24"/>
        </w:rPr>
        <w:t>:</w:t>
      </w:r>
    </w:p>
    <w:p w14:paraId="169A1F62" w14:textId="77777777" w:rsidR="00434D4C" w:rsidRDefault="000F3B7A" w:rsidP="00434D4C">
      <w:pPr>
        <w:pStyle w:val="Task"/>
        <w:numPr>
          <w:ilvl w:val="0"/>
          <w:numId w:val="0"/>
        </w:numPr>
        <w:spacing w:line="240" w:lineRule="auto"/>
        <w:ind w:left="720" w:right="0" w:hanging="720"/>
        <w:rPr>
          <w:b/>
          <w:sz w:val="24"/>
          <w:szCs w:val="24"/>
        </w:rPr>
      </w:pPr>
      <m:oMathPara>
        <m:oMath>
          <m:sSub>
            <m:sSubPr>
              <m:ctrlPr>
                <w:ins w:id="2" w:author="D I" w:date="2021-02-04T09:31:00Z">
                  <w:rPr>
                    <w:rFonts w:ascii="Cambria Math" w:hAnsi="Cambria Math"/>
                    <w:b/>
                    <w:i/>
                    <w:sz w:val="24"/>
                    <w:szCs w:val="24"/>
                  </w:rPr>
                </w:ins>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ins w:id="3" w:author="D I" w:date="2021-02-04T09:31:00Z">
                  <w:rPr>
                    <w:rFonts w:ascii="Cambria Math" w:hAnsi="Cambria Math"/>
                    <w:b/>
                    <w:i/>
                    <w:sz w:val="24"/>
                    <w:szCs w:val="24"/>
                  </w:rPr>
                </w:ins>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2</m:t>
          </m:r>
          <m:d>
            <m:dPr>
              <m:ctrlPr>
                <w:ins w:id="4" w:author="D I" w:date="2021-02-04T09:31:00Z">
                  <w:rPr>
                    <w:rFonts w:ascii="Cambria Math" w:hAnsi="Cambria Math"/>
                    <w:b/>
                    <w:sz w:val="24"/>
                    <w:szCs w:val="24"/>
                  </w:rPr>
                </w:ins>
              </m:ctrlPr>
            </m:dPr>
            <m:e>
              <m:func>
                <m:funcPr>
                  <m:ctrlPr>
                    <w:ins w:id="5" w:author="D I" w:date="2021-02-04T09:31:00Z">
                      <w:rPr>
                        <w:rFonts w:ascii="Cambria Math" w:hAnsi="Cambria Math"/>
                        <w:b/>
                        <w:sz w:val="24"/>
                        <w:szCs w:val="24"/>
                      </w:rPr>
                    </w:ins>
                  </m:ctrlPr>
                </m:funcPr>
                <m:fName>
                  <m:r>
                    <m:rPr>
                      <m:sty m:val="b"/>
                    </m:rPr>
                    <w:rPr>
                      <w:rFonts w:ascii="Cambria Math" w:hAnsi="Cambria Math"/>
                      <w:sz w:val="24"/>
                      <w:szCs w:val="24"/>
                    </w:rPr>
                    <m:t>sin</m:t>
                  </m:r>
                </m:fName>
                <m:e>
                  <m:r>
                    <m:rPr>
                      <m:sty m:val="bi"/>
                    </m:rPr>
                    <w:rPr>
                      <w:rFonts w:ascii="Cambria Math" w:hAnsi="Cambria Math"/>
                      <w:sz w:val="24"/>
                      <w:szCs w:val="24"/>
                    </w:rPr>
                    <m:t>x</m:t>
                  </m:r>
                </m:e>
              </m:func>
            </m:e>
          </m:d>
          <m:f>
            <m:fPr>
              <m:ctrlPr>
                <w:ins w:id="6" w:author="D I" w:date="2021-02-04T09:31:00Z">
                  <w:rPr>
                    <w:rFonts w:ascii="Cambria Math" w:hAnsi="Cambria Math"/>
                    <w:b/>
                    <w:sz w:val="24"/>
                    <w:szCs w:val="24"/>
                  </w:rPr>
                </w:ins>
              </m:ctrlPr>
            </m:fPr>
            <m:num>
              <m:func>
                <m:funcPr>
                  <m:ctrlPr>
                    <w:ins w:id="7" w:author="D I" w:date="2021-02-04T09:31:00Z">
                      <w:rPr>
                        <w:rFonts w:ascii="Cambria Math" w:hAnsi="Cambria Math"/>
                        <w:b/>
                        <w:sz w:val="24"/>
                        <w:szCs w:val="24"/>
                      </w:rPr>
                    </w:ins>
                  </m:ctrlPr>
                </m:funcPr>
                <m:fName>
                  <m:r>
                    <m:rPr>
                      <m:sty m:val="b"/>
                    </m:rPr>
                    <w:rPr>
                      <w:rFonts w:ascii="Cambria Math" w:hAnsi="Cambria Math"/>
                      <w:sz w:val="24"/>
                      <w:szCs w:val="24"/>
                    </w:rPr>
                    <m:t>cos</m:t>
                  </m:r>
                </m:fName>
                <m:e>
                  <m:r>
                    <m:rPr>
                      <m:sty m:val="bi"/>
                    </m:rPr>
                    <w:rPr>
                      <w:rFonts w:ascii="Cambria Math" w:hAnsi="Cambria Math"/>
                      <w:sz w:val="24"/>
                      <w:szCs w:val="24"/>
                    </w:rPr>
                    <m:t>x</m:t>
                  </m:r>
                </m:e>
              </m:func>
            </m:num>
            <m:den>
              <m:r>
                <m:rPr>
                  <m:sty m:val="bi"/>
                </m:rPr>
                <w:rPr>
                  <w:rFonts w:ascii="Cambria Math" w:hAnsi="Cambria Math"/>
                  <w:sz w:val="24"/>
                  <w:szCs w:val="24"/>
                </w:rPr>
                <m:t>x</m:t>
              </m:r>
            </m:den>
          </m:f>
        </m:oMath>
      </m:oMathPara>
    </w:p>
    <w:p w14:paraId="31B2B5F7" w14:textId="77777777" w:rsidR="00434D4C" w:rsidRPr="00BB003F" w:rsidRDefault="000F3B7A" w:rsidP="00434D4C">
      <w:pPr>
        <w:pStyle w:val="Task"/>
        <w:numPr>
          <w:ilvl w:val="0"/>
          <w:numId w:val="0"/>
        </w:numPr>
        <w:ind w:left="720" w:right="0" w:hanging="720"/>
        <w:rPr>
          <w:b/>
          <w:sz w:val="24"/>
          <w:szCs w:val="24"/>
        </w:rPr>
      </w:pPr>
      <m:oMathPara>
        <m:oMath>
          <m:sSub>
            <m:sSubPr>
              <m:ctrlPr>
                <w:ins w:id="8" w:author="D I" w:date="2021-02-04T09:31:00Z">
                  <w:rPr>
                    <w:rFonts w:ascii="Cambria Math" w:hAnsi="Cambria Math"/>
                    <w:b/>
                    <w:i/>
                    <w:sz w:val="24"/>
                    <w:szCs w:val="24"/>
                  </w:rPr>
                </w:ins>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ins w:id="9" w:author="D I" w:date="2021-02-04T09:31:00Z">
                  <w:rPr>
                    <w:rFonts w:ascii="Cambria Math" w:hAnsi="Cambria Math"/>
                    <w:b/>
                    <w:i/>
                    <w:sz w:val="24"/>
                    <w:szCs w:val="24"/>
                  </w:rPr>
                </w:ins>
              </m:ctrlPr>
            </m:dPr>
            <m:e>
              <m:r>
                <m:rPr>
                  <m:sty m:val="bi"/>
                </m:rPr>
                <w:rPr>
                  <w:rFonts w:ascii="Cambria Math" w:hAnsi="Cambria Math"/>
                  <w:sz w:val="24"/>
                  <w:szCs w:val="24"/>
                </w:rPr>
                <m:t>x</m:t>
              </m:r>
            </m:e>
          </m:d>
          <m:r>
            <m:rPr>
              <m:sty m:val="bi"/>
            </m:rPr>
            <w:rPr>
              <w:rFonts w:ascii="Cambria Math" w:hAnsi="Cambria Math"/>
              <w:sz w:val="24"/>
              <w:szCs w:val="24"/>
            </w:rPr>
            <m:t>=</m:t>
          </m:r>
          <m:sSup>
            <m:sSupPr>
              <m:ctrlPr>
                <w:ins w:id="10" w:author="D I" w:date="2021-02-04T09:31:00Z">
                  <w:rPr>
                    <w:rFonts w:ascii="Cambria Math" w:hAnsi="Cambria Math"/>
                    <w:b/>
                    <w:sz w:val="24"/>
                    <w:szCs w:val="24"/>
                  </w:rPr>
                </w:ins>
              </m:ctrlPr>
            </m:sSupPr>
            <m:e>
              <m:r>
                <m:rPr>
                  <m:sty m:val="bi"/>
                </m:rPr>
                <w:rPr>
                  <w:rFonts w:ascii="Cambria Math" w:hAnsi="Cambria Math"/>
                  <w:sz w:val="24"/>
                  <w:szCs w:val="24"/>
                </w:rPr>
                <m:t>e</m:t>
              </m:r>
            </m:e>
            <m:sup>
              <m:r>
                <m:rPr>
                  <m:sty m:val="bi"/>
                </m:rPr>
                <w:rPr>
                  <w:rFonts w:ascii="Cambria Math" w:hAnsi="Cambria Math"/>
                  <w:sz w:val="24"/>
                  <w:szCs w:val="24"/>
                </w:rPr>
                <m:t>x</m:t>
              </m:r>
            </m:sup>
          </m:sSup>
          <m:r>
            <m:rPr>
              <m:sty m:val="b"/>
            </m:rPr>
            <w:rPr>
              <w:rFonts w:ascii="Cambria Math" w:hAnsi="Cambria Math"/>
              <w:sz w:val="24"/>
              <w:szCs w:val="24"/>
            </w:rPr>
            <m:t>sin⁡(</m:t>
          </m:r>
          <m:r>
            <m:rPr>
              <m:sty m:val="bi"/>
            </m:rPr>
            <w:rPr>
              <w:rFonts w:ascii="Cambria Math" w:hAnsi="Cambria Math"/>
              <w:sz w:val="24"/>
              <w:szCs w:val="24"/>
            </w:rPr>
            <m:t>x</m:t>
          </m:r>
          <m:r>
            <m:rPr>
              <m:sty m:val="b"/>
            </m:rPr>
            <w:rPr>
              <w:rFonts w:ascii="Cambria Math" w:hAnsi="Cambria Math"/>
              <w:sz w:val="24"/>
              <w:szCs w:val="24"/>
            </w:rPr>
            <m:t>)</m:t>
          </m:r>
        </m:oMath>
      </m:oMathPara>
    </w:p>
    <w:p w14:paraId="2FFB8386" w14:textId="77777777" w:rsidR="00434D4C" w:rsidRDefault="00434D4C" w:rsidP="00434D4C">
      <w:pPr>
        <w:pStyle w:val="Task"/>
        <w:numPr>
          <w:ilvl w:val="0"/>
          <w:numId w:val="0"/>
        </w:numPr>
        <w:ind w:left="851" w:right="0" w:hanging="851"/>
        <w:rPr>
          <w:sz w:val="24"/>
          <w:szCs w:val="24"/>
        </w:rPr>
      </w:pPr>
      <w:r>
        <w:rPr>
          <w:sz w:val="24"/>
          <w:szCs w:val="24"/>
        </w:rPr>
        <w:t xml:space="preserve">             </w:t>
      </w:r>
      <w:r w:rsidRPr="00BB003F">
        <w:rPr>
          <w:sz w:val="24"/>
          <w:szCs w:val="24"/>
        </w:rPr>
        <w:t xml:space="preserve">Write then </w:t>
      </w:r>
      <w:r>
        <w:rPr>
          <w:sz w:val="24"/>
          <w:szCs w:val="24"/>
        </w:rPr>
        <w:t xml:space="preserve">the </w:t>
      </w:r>
      <w:r w:rsidRPr="00BB003F">
        <w:rPr>
          <w:sz w:val="24"/>
          <w:szCs w:val="24"/>
        </w:rPr>
        <w:t>main MATLAB program, which evaluates functions for x between -4</w:t>
      </w:r>
      <w:r w:rsidRPr="00BB003F">
        <w:rPr>
          <w:sz w:val="24"/>
          <w:szCs w:val="24"/>
        </w:rPr>
        <w:sym w:font="Symbol" w:char="F070"/>
      </w:r>
      <w:r w:rsidRPr="00BB003F">
        <w:rPr>
          <w:sz w:val="24"/>
          <w:szCs w:val="24"/>
        </w:rPr>
        <w:t xml:space="preserve"> and 4</w:t>
      </w:r>
      <w:r w:rsidRPr="00BB003F">
        <w:rPr>
          <w:sz w:val="24"/>
          <w:szCs w:val="24"/>
        </w:rPr>
        <w:sym w:font="Symbol" w:char="F070"/>
      </w:r>
      <w:r>
        <w:rPr>
          <w:sz w:val="24"/>
          <w:szCs w:val="24"/>
        </w:rPr>
        <w:t xml:space="preserve">,                and </w:t>
      </w:r>
      <w:r w:rsidRPr="00BB003F">
        <w:rPr>
          <w:sz w:val="24"/>
          <w:szCs w:val="24"/>
        </w:rPr>
        <w:t>plot the functions.</w:t>
      </w:r>
    </w:p>
    <w:p w14:paraId="5EF16765" w14:textId="77777777" w:rsidR="00434D4C" w:rsidRDefault="00434D4C" w:rsidP="00434D4C">
      <w:pPr>
        <w:pStyle w:val="Task"/>
        <w:numPr>
          <w:ilvl w:val="0"/>
          <w:numId w:val="0"/>
        </w:numPr>
        <w:ind w:left="851" w:right="0" w:hanging="851"/>
        <w:rPr>
          <w:i/>
          <w:sz w:val="24"/>
          <w:szCs w:val="24"/>
        </w:rPr>
      </w:pPr>
    </w:p>
    <w:p w14:paraId="6E1884FA" w14:textId="77777777" w:rsidR="00434D4C" w:rsidRDefault="00434D4C" w:rsidP="000769AC">
      <w:pPr>
        <w:pStyle w:val="Task"/>
        <w:numPr>
          <w:ilvl w:val="0"/>
          <w:numId w:val="40"/>
        </w:numPr>
        <w:ind w:right="0"/>
        <w:rPr>
          <w:sz w:val="24"/>
          <w:szCs w:val="24"/>
        </w:rPr>
      </w:pPr>
      <w:r w:rsidRPr="00BB003F">
        <w:rPr>
          <w:sz w:val="24"/>
          <w:szCs w:val="24"/>
        </w:rPr>
        <w:lastRenderedPageBreak/>
        <w:t xml:space="preserve">Construct a simple MATLAB function program </w:t>
      </w:r>
      <w:r w:rsidRPr="009F2AE3">
        <w:rPr>
          <w:b/>
          <w:i/>
          <w:sz w:val="24"/>
          <w:szCs w:val="24"/>
        </w:rPr>
        <w:t>my_factorial</w:t>
      </w:r>
      <w:r w:rsidRPr="00BB003F">
        <w:rPr>
          <w:sz w:val="24"/>
          <w:szCs w:val="24"/>
        </w:rPr>
        <w:t xml:space="preserve"> which calculate</w:t>
      </w:r>
      <w:r>
        <w:rPr>
          <w:sz w:val="24"/>
          <w:szCs w:val="24"/>
        </w:rPr>
        <w:t>s</w:t>
      </w:r>
      <w:r w:rsidRPr="00BB003F">
        <w:rPr>
          <w:sz w:val="24"/>
          <w:szCs w:val="24"/>
        </w:rPr>
        <w:t xml:space="preserve"> product of the first </w:t>
      </w:r>
      <w:r w:rsidRPr="00111203">
        <w:rPr>
          <w:i/>
          <w:sz w:val="24"/>
          <w:szCs w:val="24"/>
        </w:rPr>
        <w:t>n</w:t>
      </w:r>
      <w:r w:rsidRPr="00BB003F">
        <w:rPr>
          <w:sz w:val="24"/>
          <w:szCs w:val="24"/>
        </w:rPr>
        <w:t xml:space="preserve"> positive integer numbers (i.e. find factorial </w:t>
      </w:r>
      <w:r w:rsidRPr="00111203">
        <w:rPr>
          <w:i/>
          <w:sz w:val="24"/>
          <w:szCs w:val="24"/>
        </w:rPr>
        <w:t>n!</w:t>
      </w:r>
      <w:r w:rsidRPr="00BB003F">
        <w:rPr>
          <w:sz w:val="24"/>
          <w:szCs w:val="24"/>
        </w:rPr>
        <w:t xml:space="preserve">). </w:t>
      </w:r>
    </w:p>
    <w:p w14:paraId="3DB24B41" w14:textId="77777777" w:rsidR="00111203" w:rsidRPr="00434D4C" w:rsidRDefault="00111203" w:rsidP="00111203">
      <w:pPr>
        <w:pStyle w:val="Task"/>
        <w:numPr>
          <w:ilvl w:val="0"/>
          <w:numId w:val="0"/>
        </w:numPr>
        <w:ind w:right="0"/>
        <w:rPr>
          <w:sz w:val="24"/>
          <w:szCs w:val="24"/>
        </w:rPr>
      </w:pPr>
    </w:p>
    <w:p w14:paraId="7BFDCDC2" w14:textId="77777777" w:rsidR="00434D4C" w:rsidRDefault="00434D4C" w:rsidP="00434D4C">
      <w:pPr>
        <w:pStyle w:val="Task"/>
        <w:numPr>
          <w:ilvl w:val="0"/>
          <w:numId w:val="0"/>
        </w:numPr>
        <w:ind w:left="851" w:right="0" w:hanging="851"/>
        <w:rPr>
          <w:i/>
          <w:sz w:val="24"/>
          <w:szCs w:val="24"/>
        </w:rPr>
      </w:pPr>
      <w:r>
        <w:rPr>
          <w:i/>
          <w:sz w:val="24"/>
          <w:szCs w:val="24"/>
        </w:rPr>
        <w:tab/>
      </w:r>
    </w:p>
    <w:p w14:paraId="52CB80D0" w14:textId="77777777" w:rsidR="00434D4C" w:rsidRDefault="00434D4C" w:rsidP="00434D4C">
      <w:pPr>
        <w:pStyle w:val="Task"/>
        <w:numPr>
          <w:ilvl w:val="0"/>
          <w:numId w:val="0"/>
        </w:numPr>
        <w:ind w:left="851" w:right="0" w:hanging="851"/>
        <w:rPr>
          <w:i/>
          <w:sz w:val="24"/>
          <w:szCs w:val="24"/>
        </w:rPr>
      </w:pPr>
      <w:r>
        <w:rPr>
          <w:i/>
          <w:sz w:val="24"/>
          <w:szCs w:val="24"/>
        </w:rPr>
        <w:t xml:space="preserve">             - Make sure you protect the code from illogical use (n must be positive integer) </w:t>
      </w:r>
    </w:p>
    <w:p w14:paraId="641996C8" w14:textId="77777777" w:rsidR="00434D4C" w:rsidRDefault="00434D4C" w:rsidP="00434D4C">
      <w:pPr>
        <w:pStyle w:val="Task"/>
        <w:numPr>
          <w:ilvl w:val="0"/>
          <w:numId w:val="0"/>
        </w:numPr>
        <w:ind w:left="851" w:right="0" w:hanging="851"/>
        <w:rPr>
          <w:i/>
          <w:sz w:val="24"/>
          <w:szCs w:val="24"/>
        </w:rPr>
      </w:pPr>
      <w:r>
        <w:rPr>
          <w:i/>
          <w:sz w:val="24"/>
          <w:szCs w:val="24"/>
        </w:rPr>
        <w:t xml:space="preserve">             - Test the function by comparing with built in MATLAB function factorial(n)</w:t>
      </w:r>
    </w:p>
    <w:p w14:paraId="44BA7416" w14:textId="77777777" w:rsidR="00434D4C" w:rsidRDefault="00F26F5D" w:rsidP="00434D4C">
      <w:pPr>
        <w:pStyle w:val="Task"/>
        <w:numPr>
          <w:ilvl w:val="0"/>
          <w:numId w:val="0"/>
        </w:numPr>
        <w:ind w:left="851" w:right="0" w:hanging="851"/>
        <w:rPr>
          <w:i/>
          <w:sz w:val="24"/>
          <w:szCs w:val="24"/>
        </w:rPr>
      </w:pPr>
      <w:r>
        <w:rPr>
          <w:i/>
          <w:sz w:val="24"/>
          <w:szCs w:val="24"/>
        </w:rPr>
        <w:t xml:space="preserve">             - </w:t>
      </w:r>
      <w:r w:rsidR="00434D4C">
        <w:rPr>
          <w:i/>
          <w:sz w:val="24"/>
          <w:szCs w:val="24"/>
        </w:rPr>
        <w:t xml:space="preserve"> Make sure you test your function for any limitations.</w:t>
      </w:r>
    </w:p>
    <w:p w14:paraId="21DB4943" w14:textId="77777777" w:rsidR="009D463F" w:rsidRDefault="009D463F" w:rsidP="009D463F">
      <w:pPr>
        <w:pStyle w:val="Task"/>
        <w:numPr>
          <w:ilvl w:val="0"/>
          <w:numId w:val="0"/>
        </w:numPr>
        <w:spacing w:after="0"/>
        <w:ind w:left="850" w:right="0" w:hanging="850"/>
        <w:rPr>
          <w:i/>
          <w:sz w:val="24"/>
          <w:szCs w:val="24"/>
        </w:rPr>
      </w:pPr>
    </w:p>
    <w:p w14:paraId="74965E03" w14:textId="77777777" w:rsidR="009D463F" w:rsidRDefault="009D463F" w:rsidP="009D463F">
      <w:pPr>
        <w:pStyle w:val="Task"/>
        <w:numPr>
          <w:ilvl w:val="0"/>
          <w:numId w:val="44"/>
        </w:numPr>
        <w:ind w:right="0"/>
        <w:rPr>
          <w:sz w:val="24"/>
          <w:szCs w:val="24"/>
        </w:rPr>
      </w:pPr>
      <w:r>
        <w:rPr>
          <w:sz w:val="24"/>
          <w:szCs w:val="24"/>
        </w:rPr>
        <w:t xml:space="preserve">If you check the MATLAB help page on </w:t>
      </w:r>
      <w:r w:rsidRPr="008D4205">
        <w:rPr>
          <w:b/>
          <w:sz w:val="24"/>
          <w:szCs w:val="24"/>
        </w:rPr>
        <w:t>plot</w:t>
      </w:r>
      <w:r>
        <w:rPr>
          <w:sz w:val="24"/>
          <w:szCs w:val="24"/>
        </w:rPr>
        <w:t xml:space="preserve"> function, you’ll discover numerous ways how to set up your graphs by typing code. If you learn how to do this once, you can then copy paste the set-up code for every future use when you need nicer graphs for your report (the default behaviour of MATLAB’s </w:t>
      </w:r>
      <w:r w:rsidRPr="00AA4B38">
        <w:rPr>
          <w:b/>
          <w:sz w:val="24"/>
          <w:szCs w:val="24"/>
        </w:rPr>
        <w:t>plot</w:t>
      </w:r>
      <w:r>
        <w:rPr>
          <w:sz w:val="24"/>
          <w:szCs w:val="24"/>
        </w:rPr>
        <w:t xml:space="preserve"> function has very thin lines and very small font for example).       A better approach is to write a custom function that plots your data and contains such copy paste code.</w:t>
      </w:r>
    </w:p>
    <w:p w14:paraId="47A18EA7" w14:textId="77777777" w:rsidR="009D463F" w:rsidRDefault="009D463F" w:rsidP="009D463F">
      <w:pPr>
        <w:pStyle w:val="Task"/>
        <w:numPr>
          <w:ilvl w:val="0"/>
          <w:numId w:val="0"/>
        </w:numPr>
        <w:ind w:right="0"/>
        <w:rPr>
          <w:sz w:val="24"/>
          <w:szCs w:val="24"/>
        </w:rPr>
      </w:pPr>
      <w:r>
        <w:rPr>
          <w:sz w:val="24"/>
          <w:szCs w:val="24"/>
        </w:rPr>
        <w:t xml:space="preserve">         </w:t>
      </w:r>
      <w:r>
        <w:rPr>
          <w:sz w:val="24"/>
          <w:szCs w:val="24"/>
        </w:rPr>
        <w:tab/>
        <w:t xml:space="preserve">  </w:t>
      </w:r>
      <w:r w:rsidRPr="008D4205">
        <w:rPr>
          <w:sz w:val="24"/>
          <w:szCs w:val="24"/>
        </w:rPr>
        <w:t>Construct a function that extends MATLAB’s plot function.</w:t>
      </w:r>
      <w:r>
        <w:rPr>
          <w:sz w:val="24"/>
          <w:szCs w:val="24"/>
        </w:rPr>
        <w:t xml:space="preserve"> The function needs to have at </w:t>
      </w:r>
      <w:r>
        <w:rPr>
          <w:sz w:val="24"/>
          <w:szCs w:val="24"/>
        </w:rPr>
        <w:br/>
        <w:t xml:space="preserve">             least following arguments:</w:t>
      </w:r>
    </w:p>
    <w:p w14:paraId="1BEA765C" w14:textId="77777777" w:rsidR="009D463F" w:rsidRPr="001D396F" w:rsidRDefault="009D463F" w:rsidP="009D463F">
      <w:pPr>
        <w:pStyle w:val="code"/>
        <w:spacing w:after="60" w:line="230" w:lineRule="exact"/>
        <w:rPr>
          <w:color w:val="0000FF"/>
          <w:sz w:val="20"/>
          <w:szCs w:val="20"/>
          <w:lang w:val="en-US"/>
        </w:rPr>
      </w:pPr>
      <w:r>
        <w:rPr>
          <w:sz w:val="24"/>
          <w:szCs w:val="24"/>
        </w:rPr>
        <w:t xml:space="preserve">   </w:t>
      </w:r>
      <w:r w:rsidRPr="001D396F">
        <w:rPr>
          <w:color w:val="0000FF"/>
          <w:sz w:val="20"/>
          <w:szCs w:val="20"/>
          <w:lang w:val="en-US"/>
        </w:rPr>
        <w:t>function</w:t>
      </w:r>
      <w:r>
        <w:rPr>
          <w:sz w:val="20"/>
          <w:szCs w:val="20"/>
          <w:lang w:val="en-US"/>
        </w:rPr>
        <w:t xml:space="preserve"> z=better_plot(x,y,LineSpec,LineThickness,xlab,ylab,FontSize,enablegrid</w:t>
      </w:r>
      <w:r w:rsidRPr="001D396F">
        <w:rPr>
          <w:sz w:val="20"/>
          <w:szCs w:val="20"/>
          <w:lang w:val="en-US"/>
        </w:rPr>
        <w:t xml:space="preserve">) </w:t>
      </w:r>
    </w:p>
    <w:p w14:paraId="0CCB6B29" w14:textId="77777777" w:rsidR="009D463F" w:rsidRDefault="009D463F" w:rsidP="009D463F">
      <w:pPr>
        <w:pStyle w:val="Task"/>
        <w:numPr>
          <w:ilvl w:val="0"/>
          <w:numId w:val="0"/>
        </w:numPr>
        <w:ind w:right="0"/>
        <w:rPr>
          <w:sz w:val="24"/>
          <w:szCs w:val="24"/>
        </w:rPr>
      </w:pPr>
    </w:p>
    <w:p w14:paraId="72DABF29" w14:textId="77777777" w:rsidR="009D463F" w:rsidRDefault="009D463F" w:rsidP="009D463F">
      <w:pPr>
        <w:pStyle w:val="Task"/>
        <w:numPr>
          <w:ilvl w:val="0"/>
          <w:numId w:val="0"/>
        </w:numPr>
        <w:ind w:right="0"/>
        <w:rPr>
          <w:sz w:val="24"/>
          <w:szCs w:val="24"/>
        </w:rPr>
      </w:pPr>
      <w:r>
        <w:rPr>
          <w:sz w:val="24"/>
          <w:szCs w:val="24"/>
        </w:rPr>
        <w:t xml:space="preserve">where </w:t>
      </w:r>
      <w:r w:rsidRPr="00E55EB1">
        <w:rPr>
          <w:rStyle w:val="codeChar"/>
        </w:rPr>
        <w:t>x</w:t>
      </w:r>
      <w:r>
        <w:rPr>
          <w:sz w:val="24"/>
          <w:szCs w:val="24"/>
        </w:rPr>
        <w:t xml:space="preserve"> and </w:t>
      </w:r>
      <w:r w:rsidRPr="00E55EB1">
        <w:rPr>
          <w:rStyle w:val="codeChar"/>
        </w:rPr>
        <w:t>y</w:t>
      </w:r>
      <w:r>
        <w:rPr>
          <w:sz w:val="24"/>
          <w:szCs w:val="24"/>
        </w:rPr>
        <w:t xml:space="preserve"> are data arrays that you wish to plot.</w:t>
      </w:r>
    </w:p>
    <w:p w14:paraId="4CE47BBC" w14:textId="77777777" w:rsidR="009D463F" w:rsidRDefault="009D463F" w:rsidP="009D463F">
      <w:pPr>
        <w:pStyle w:val="Task"/>
        <w:numPr>
          <w:ilvl w:val="0"/>
          <w:numId w:val="0"/>
        </w:numPr>
        <w:ind w:right="0"/>
        <w:rPr>
          <w:sz w:val="24"/>
          <w:szCs w:val="24"/>
        </w:rPr>
      </w:pPr>
      <w:r w:rsidRPr="00E55EB1">
        <w:rPr>
          <w:rStyle w:val="codeChar"/>
        </w:rPr>
        <w:t>LineSpec</w:t>
      </w:r>
      <w:r>
        <w:rPr>
          <w:sz w:val="24"/>
          <w:szCs w:val="24"/>
        </w:rPr>
        <w:t xml:space="preserve"> is a string defining colour, marker and line type (same as in ordinary </w:t>
      </w:r>
      <w:r w:rsidRPr="00AA4B38">
        <w:rPr>
          <w:b/>
          <w:sz w:val="24"/>
          <w:szCs w:val="24"/>
        </w:rPr>
        <w:t>plot</w:t>
      </w:r>
      <w:r>
        <w:rPr>
          <w:sz w:val="24"/>
          <w:szCs w:val="24"/>
        </w:rPr>
        <w:t xml:space="preserve"> function)</w:t>
      </w:r>
    </w:p>
    <w:p w14:paraId="746BAE3D" w14:textId="77777777" w:rsidR="009D463F" w:rsidRDefault="009D463F" w:rsidP="009D463F">
      <w:pPr>
        <w:pStyle w:val="Task"/>
        <w:numPr>
          <w:ilvl w:val="0"/>
          <w:numId w:val="0"/>
        </w:numPr>
        <w:ind w:right="0"/>
        <w:rPr>
          <w:sz w:val="24"/>
          <w:szCs w:val="24"/>
        </w:rPr>
      </w:pPr>
      <w:r w:rsidRPr="00E55EB1">
        <w:rPr>
          <w:rStyle w:val="codeChar"/>
        </w:rPr>
        <w:t>LineThickness</w:t>
      </w:r>
      <w:r>
        <w:rPr>
          <w:sz w:val="24"/>
          <w:szCs w:val="24"/>
        </w:rPr>
        <w:t xml:space="preserve"> is a positive integer number - thickness of the data line you wish </w:t>
      </w:r>
    </w:p>
    <w:p w14:paraId="62085D48" w14:textId="77777777" w:rsidR="009D463F" w:rsidRPr="008D4205" w:rsidRDefault="009D463F" w:rsidP="009D463F">
      <w:pPr>
        <w:pStyle w:val="Task"/>
        <w:numPr>
          <w:ilvl w:val="0"/>
          <w:numId w:val="0"/>
        </w:numPr>
        <w:ind w:right="0"/>
        <w:rPr>
          <w:sz w:val="24"/>
          <w:szCs w:val="24"/>
        </w:rPr>
      </w:pPr>
      <w:r w:rsidRPr="00E55EB1">
        <w:rPr>
          <w:rStyle w:val="codeChar"/>
        </w:rPr>
        <w:t>xlab</w:t>
      </w:r>
      <w:r>
        <w:rPr>
          <w:sz w:val="24"/>
          <w:szCs w:val="24"/>
        </w:rPr>
        <w:t xml:space="preserve"> is a string describing the label of your x axis</w:t>
      </w:r>
    </w:p>
    <w:p w14:paraId="75EF8E8F" w14:textId="77777777" w:rsidR="009D463F" w:rsidRDefault="009D463F" w:rsidP="009D463F">
      <w:pPr>
        <w:pStyle w:val="Task"/>
        <w:numPr>
          <w:ilvl w:val="0"/>
          <w:numId w:val="0"/>
        </w:numPr>
        <w:ind w:right="0"/>
        <w:rPr>
          <w:sz w:val="24"/>
          <w:szCs w:val="24"/>
        </w:rPr>
      </w:pPr>
      <w:r w:rsidRPr="00E55EB1">
        <w:rPr>
          <w:rStyle w:val="codeChar"/>
        </w:rPr>
        <w:t>ylab</w:t>
      </w:r>
      <w:r>
        <w:rPr>
          <w:sz w:val="24"/>
          <w:szCs w:val="24"/>
        </w:rPr>
        <w:t xml:space="preserve"> is a string describing the label of your y axis</w:t>
      </w:r>
    </w:p>
    <w:p w14:paraId="023D0A60" w14:textId="77777777" w:rsidR="009D463F" w:rsidRDefault="009D463F" w:rsidP="009D463F">
      <w:pPr>
        <w:pStyle w:val="Task"/>
        <w:numPr>
          <w:ilvl w:val="0"/>
          <w:numId w:val="0"/>
        </w:numPr>
        <w:ind w:right="0"/>
        <w:rPr>
          <w:sz w:val="24"/>
          <w:szCs w:val="24"/>
        </w:rPr>
      </w:pPr>
      <w:r w:rsidRPr="00E55EB1">
        <w:rPr>
          <w:rStyle w:val="codeChar"/>
        </w:rPr>
        <w:t>FontSize</w:t>
      </w:r>
      <w:r>
        <w:rPr>
          <w:sz w:val="24"/>
          <w:szCs w:val="24"/>
        </w:rPr>
        <w:t xml:space="preserve"> is the size of font you wish to use for your axes</w:t>
      </w:r>
    </w:p>
    <w:p w14:paraId="7AC3B341" w14:textId="77777777" w:rsidR="009D463F" w:rsidRDefault="009D463F" w:rsidP="009D463F">
      <w:pPr>
        <w:pStyle w:val="Task"/>
        <w:numPr>
          <w:ilvl w:val="0"/>
          <w:numId w:val="0"/>
        </w:numPr>
        <w:ind w:right="0"/>
        <w:rPr>
          <w:sz w:val="24"/>
          <w:szCs w:val="24"/>
        </w:rPr>
      </w:pPr>
      <w:r w:rsidRPr="00E55EB1">
        <w:rPr>
          <w:rStyle w:val="codeChar"/>
        </w:rPr>
        <w:t>Enablegrid</w:t>
      </w:r>
      <w:r>
        <w:rPr>
          <w:sz w:val="24"/>
          <w:szCs w:val="24"/>
        </w:rPr>
        <w:t xml:space="preserve"> is a logical value that disables grid (0) or enables it (any numeric value that is not 0)</w:t>
      </w:r>
    </w:p>
    <w:p w14:paraId="40C0AF2A" w14:textId="77777777" w:rsidR="009D463F" w:rsidRDefault="009D463F" w:rsidP="009D463F">
      <w:pPr>
        <w:pStyle w:val="Task"/>
        <w:numPr>
          <w:ilvl w:val="0"/>
          <w:numId w:val="0"/>
        </w:numPr>
        <w:ind w:right="0"/>
        <w:rPr>
          <w:sz w:val="24"/>
          <w:szCs w:val="24"/>
        </w:rPr>
      </w:pPr>
    </w:p>
    <w:p w14:paraId="3B0CB40D" w14:textId="05B0450C" w:rsidR="009D463F" w:rsidRDefault="009D463F" w:rsidP="009D463F">
      <w:pPr>
        <w:pStyle w:val="Task"/>
        <w:numPr>
          <w:ilvl w:val="0"/>
          <w:numId w:val="0"/>
        </w:numPr>
        <w:ind w:right="0"/>
        <w:rPr>
          <w:sz w:val="24"/>
          <w:szCs w:val="24"/>
        </w:rPr>
      </w:pPr>
      <w:r>
        <w:rPr>
          <w:sz w:val="24"/>
          <w:szCs w:val="24"/>
        </w:rPr>
        <w:t>Test this function on data of your choice.</w:t>
      </w:r>
    </w:p>
    <w:p w14:paraId="71642FBC" w14:textId="60D001C5" w:rsidR="009D463F" w:rsidRDefault="009D463F" w:rsidP="009D463F">
      <w:pPr>
        <w:pStyle w:val="Task"/>
        <w:numPr>
          <w:ilvl w:val="0"/>
          <w:numId w:val="0"/>
        </w:numPr>
        <w:ind w:right="0"/>
        <w:rPr>
          <w:i/>
          <w:sz w:val="24"/>
          <w:szCs w:val="24"/>
        </w:rPr>
      </w:pPr>
      <w:r>
        <w:rPr>
          <w:i/>
          <w:sz w:val="24"/>
          <w:szCs w:val="24"/>
        </w:rPr>
        <w:t>Note: Since MATLAB is defaulting data types, it is relatively hard to validate if user is really sending input as string (word in single quotes as ‘</w:t>
      </w:r>
      <w:r w:rsidRPr="005A70D6">
        <w:rPr>
          <w:i/>
          <w:color w:val="7030A0"/>
          <w:sz w:val="24"/>
          <w:szCs w:val="24"/>
        </w:rPr>
        <w:t>word’</w:t>
      </w:r>
      <w:r>
        <w:rPr>
          <w:i/>
          <w:color w:val="7030A0"/>
          <w:sz w:val="24"/>
          <w:szCs w:val="24"/>
        </w:rPr>
        <w:t>)</w:t>
      </w:r>
      <w:r>
        <w:rPr>
          <w:i/>
          <w:sz w:val="24"/>
          <w:szCs w:val="24"/>
        </w:rPr>
        <w:t xml:space="preserve">. For simplicity, assume all input is valid, so you do not need to worry about this, however do pay attention when testing the function, all string arguments in this function need to be provided in single quotes and LineSpec variable needs to follow syntax that MATLAB’s own LineSpec properties follow (check help page on </w:t>
      </w:r>
      <w:r w:rsidRPr="00AA4B38">
        <w:rPr>
          <w:b/>
          <w:sz w:val="24"/>
          <w:szCs w:val="24"/>
        </w:rPr>
        <w:t>plot</w:t>
      </w:r>
      <w:r>
        <w:rPr>
          <w:i/>
          <w:sz w:val="24"/>
          <w:szCs w:val="24"/>
        </w:rPr>
        <w:t xml:space="preserve"> function). </w:t>
      </w:r>
    </w:p>
    <w:p w14:paraId="2B883769" w14:textId="77777777" w:rsidR="009D463F" w:rsidRDefault="009D463F" w:rsidP="009D463F">
      <w:pPr>
        <w:pStyle w:val="Task"/>
        <w:numPr>
          <w:ilvl w:val="0"/>
          <w:numId w:val="0"/>
        </w:numPr>
        <w:ind w:right="0"/>
        <w:rPr>
          <w:i/>
          <w:sz w:val="24"/>
          <w:szCs w:val="24"/>
        </w:rPr>
      </w:pPr>
      <w:r>
        <w:rPr>
          <w:i/>
          <w:sz w:val="24"/>
          <w:szCs w:val="24"/>
        </w:rPr>
        <w:t>MATLAB is also not allowing to leave out a function argument (setting a default value behaviour is complicated in MATLAB in comparison to C/C++ programming language), so even when you do not wish to set some variable when using the function above, you still need to send empty string as the argument (i.e empty quotes  ‘</w:t>
      </w:r>
      <w:r w:rsidRPr="00AA4B38">
        <w:rPr>
          <w:b/>
          <w:color w:val="7030A0"/>
          <w:sz w:val="24"/>
          <w:szCs w:val="24"/>
        </w:rPr>
        <w:t xml:space="preserve"> ’</w:t>
      </w:r>
      <w:r>
        <w:rPr>
          <w:i/>
          <w:sz w:val="24"/>
          <w:szCs w:val="24"/>
        </w:rPr>
        <w:t xml:space="preserve"> )</w:t>
      </w:r>
    </w:p>
    <w:p w14:paraId="0A32500A" w14:textId="77777777" w:rsidR="009D463F" w:rsidRDefault="009D463F" w:rsidP="009D463F">
      <w:pPr>
        <w:pStyle w:val="Task"/>
        <w:numPr>
          <w:ilvl w:val="0"/>
          <w:numId w:val="0"/>
        </w:numPr>
        <w:ind w:right="0"/>
        <w:rPr>
          <w:i/>
          <w:sz w:val="24"/>
          <w:szCs w:val="24"/>
        </w:rPr>
      </w:pPr>
    </w:p>
    <w:p w14:paraId="47353EEA" w14:textId="77777777" w:rsidR="009D463F" w:rsidRDefault="009D463F" w:rsidP="009D463F">
      <w:pPr>
        <w:pStyle w:val="Task"/>
        <w:numPr>
          <w:ilvl w:val="0"/>
          <w:numId w:val="0"/>
        </w:numPr>
        <w:ind w:right="0"/>
        <w:rPr>
          <w:i/>
          <w:sz w:val="24"/>
          <w:szCs w:val="24"/>
        </w:rPr>
      </w:pPr>
    </w:p>
    <w:p w14:paraId="60BB6216" w14:textId="77777777" w:rsidR="009D463F" w:rsidRDefault="009D463F" w:rsidP="009D463F">
      <w:pPr>
        <w:pStyle w:val="Task"/>
        <w:numPr>
          <w:ilvl w:val="0"/>
          <w:numId w:val="0"/>
        </w:numPr>
        <w:ind w:right="0"/>
        <w:rPr>
          <w:i/>
          <w:sz w:val="24"/>
          <w:szCs w:val="24"/>
        </w:rPr>
      </w:pPr>
    </w:p>
    <w:p w14:paraId="0FAEBFFC" w14:textId="77777777" w:rsidR="009D463F" w:rsidRDefault="009D463F" w:rsidP="009D463F">
      <w:pPr>
        <w:pStyle w:val="Task"/>
        <w:numPr>
          <w:ilvl w:val="0"/>
          <w:numId w:val="0"/>
        </w:numPr>
        <w:ind w:right="0"/>
        <w:rPr>
          <w:i/>
          <w:sz w:val="24"/>
          <w:szCs w:val="24"/>
        </w:rPr>
      </w:pPr>
    </w:p>
    <w:p w14:paraId="3E07DFCB" w14:textId="77777777" w:rsidR="009D463F" w:rsidRDefault="009D463F" w:rsidP="009D463F">
      <w:pPr>
        <w:pStyle w:val="Task"/>
        <w:numPr>
          <w:ilvl w:val="0"/>
          <w:numId w:val="0"/>
        </w:numPr>
        <w:ind w:right="0"/>
        <w:rPr>
          <w:i/>
          <w:sz w:val="24"/>
          <w:szCs w:val="24"/>
        </w:rPr>
      </w:pPr>
    </w:p>
    <w:p w14:paraId="4F213FE5" w14:textId="77777777" w:rsidR="009D463F" w:rsidRDefault="009D463F" w:rsidP="009D463F">
      <w:pPr>
        <w:pStyle w:val="Task"/>
        <w:numPr>
          <w:ilvl w:val="0"/>
          <w:numId w:val="0"/>
        </w:numPr>
        <w:ind w:right="0"/>
        <w:rPr>
          <w:i/>
          <w:sz w:val="24"/>
          <w:szCs w:val="24"/>
        </w:rPr>
      </w:pPr>
    </w:p>
    <w:p w14:paraId="499D032A" w14:textId="77777777" w:rsidR="009D463F" w:rsidRDefault="009D463F" w:rsidP="009D463F">
      <w:pPr>
        <w:pStyle w:val="Task"/>
        <w:numPr>
          <w:ilvl w:val="0"/>
          <w:numId w:val="0"/>
        </w:numPr>
        <w:ind w:right="0"/>
        <w:rPr>
          <w:i/>
          <w:sz w:val="24"/>
          <w:szCs w:val="24"/>
        </w:rPr>
      </w:pPr>
    </w:p>
    <w:p w14:paraId="6FCDC6FB" w14:textId="67FFAC8D" w:rsidR="009D463F" w:rsidRPr="000B57F5" w:rsidRDefault="009D463F" w:rsidP="000B57F5">
      <w:pPr>
        <w:pStyle w:val="Task"/>
        <w:numPr>
          <w:ilvl w:val="0"/>
          <w:numId w:val="0"/>
        </w:numPr>
        <w:tabs>
          <w:tab w:val="left" w:pos="6900"/>
        </w:tabs>
        <w:ind w:right="0"/>
        <w:rPr>
          <w:i/>
          <w:sz w:val="24"/>
          <w:szCs w:val="24"/>
        </w:rPr>
      </w:pPr>
      <w:r>
        <w:rPr>
          <w:sz w:val="24"/>
          <w:szCs w:val="24"/>
        </w:rPr>
        <w:t xml:space="preserve">Example of how to use the function </w:t>
      </w:r>
      <w:r w:rsidRPr="008421B1">
        <w:rPr>
          <w:rStyle w:val="codeChar"/>
        </w:rPr>
        <w:t>better_plot</w:t>
      </w:r>
      <w:r>
        <w:rPr>
          <w:sz w:val="24"/>
          <w:szCs w:val="24"/>
        </w:rPr>
        <w:t xml:space="preserve"> (that you need to create):</w:t>
      </w:r>
    </w:p>
    <w:p w14:paraId="44576BFE" w14:textId="77777777" w:rsidR="009D463F" w:rsidRDefault="009D463F" w:rsidP="009D463F">
      <w:pPr>
        <w:pStyle w:val="Task"/>
        <w:numPr>
          <w:ilvl w:val="0"/>
          <w:numId w:val="0"/>
        </w:numPr>
        <w:ind w:right="0"/>
        <w:rPr>
          <w:sz w:val="24"/>
          <w:szCs w:val="24"/>
        </w:rPr>
      </w:pPr>
    </w:p>
    <w:p w14:paraId="68D6C85C" w14:textId="77777777" w:rsidR="009D463F" w:rsidRDefault="009D463F" w:rsidP="009D463F">
      <w:pPr>
        <w:pStyle w:val="code"/>
      </w:pPr>
      <w:r>
        <w:t>x=linspace(0,2*pi);</w:t>
      </w:r>
    </w:p>
    <w:p w14:paraId="12D17081" w14:textId="77777777" w:rsidR="009D463F" w:rsidRDefault="009D463F" w:rsidP="009D463F">
      <w:pPr>
        <w:pStyle w:val="code"/>
      </w:pPr>
      <w:r>
        <w:t>y=sin(x);</w:t>
      </w:r>
    </w:p>
    <w:p w14:paraId="07D5BABE" w14:textId="77777777" w:rsidR="009D463F" w:rsidRDefault="009D463F" w:rsidP="009D463F">
      <w:pPr>
        <w:pStyle w:val="code"/>
      </w:pPr>
      <w:r>
        <w:t>figure (1)</w:t>
      </w:r>
    </w:p>
    <w:p w14:paraId="2D69AF24" w14:textId="77777777" w:rsidR="009D463F" w:rsidRDefault="009D463F" w:rsidP="009D463F">
      <w:pPr>
        <w:pStyle w:val="code"/>
      </w:pPr>
      <w:r w:rsidRPr="00E55EB1">
        <w:t>better_plot(x,y,</w:t>
      </w:r>
      <w:r w:rsidRPr="00E55EB1">
        <w:rPr>
          <w:color w:val="7030A0"/>
        </w:rPr>
        <w:t>''</w:t>
      </w:r>
      <w:r w:rsidRPr="00E55EB1">
        <w:t>,5,</w:t>
      </w:r>
      <w:r w:rsidRPr="00E55EB1">
        <w:rPr>
          <w:color w:val="7030A0"/>
        </w:rPr>
        <w:t>'</w:t>
      </w:r>
      <w:r w:rsidRPr="00E55EB1">
        <w:t>x</w:t>
      </w:r>
      <w:r w:rsidRPr="00E55EB1">
        <w:rPr>
          <w:color w:val="7030A0"/>
        </w:rPr>
        <w:t>'</w:t>
      </w:r>
      <w:r w:rsidRPr="00E55EB1">
        <w:t>,</w:t>
      </w:r>
      <w:r w:rsidRPr="00E55EB1">
        <w:rPr>
          <w:color w:val="7030A0"/>
        </w:rPr>
        <w:t>'</w:t>
      </w:r>
      <w:r w:rsidRPr="00E55EB1">
        <w:t>y</w:t>
      </w:r>
      <w:r w:rsidRPr="00E55EB1">
        <w:rPr>
          <w:color w:val="7030A0"/>
        </w:rPr>
        <w:t>'</w:t>
      </w:r>
      <w:r w:rsidRPr="00E55EB1">
        <w:t>,24,1)</w:t>
      </w:r>
    </w:p>
    <w:p w14:paraId="4A70C0AF" w14:textId="77777777" w:rsidR="009D463F" w:rsidRDefault="009D463F" w:rsidP="009D463F">
      <w:pPr>
        <w:pStyle w:val="code"/>
      </w:pPr>
      <w:r>
        <w:t>figure(2)</w:t>
      </w:r>
    </w:p>
    <w:p w14:paraId="629CD3C9" w14:textId="77777777" w:rsidR="009D463F" w:rsidRDefault="009D463F" w:rsidP="009D463F">
      <w:pPr>
        <w:pStyle w:val="code"/>
      </w:pPr>
      <w:r w:rsidRPr="00E55EB1">
        <w:t>better_plot(x,y,</w:t>
      </w:r>
      <w:r w:rsidRPr="00E55EB1">
        <w:rPr>
          <w:color w:val="7030A0"/>
        </w:rPr>
        <w:t>'</w:t>
      </w:r>
      <w:r>
        <w:rPr>
          <w:color w:val="7030A0"/>
        </w:rPr>
        <w:t>-*r</w:t>
      </w:r>
      <w:r w:rsidRPr="00E55EB1">
        <w:rPr>
          <w:color w:val="7030A0"/>
        </w:rPr>
        <w:t>'</w:t>
      </w:r>
      <w:r>
        <w:t>,7</w:t>
      </w:r>
      <w:r w:rsidRPr="00E55EB1">
        <w:t>,</w:t>
      </w:r>
      <w:r w:rsidRPr="00E55EB1">
        <w:rPr>
          <w:color w:val="7030A0"/>
        </w:rPr>
        <w:t>'</w:t>
      </w:r>
      <w:r w:rsidRPr="00E55EB1">
        <w:t>x</w:t>
      </w:r>
      <w:r w:rsidRPr="00E55EB1">
        <w:rPr>
          <w:color w:val="7030A0"/>
        </w:rPr>
        <w:t>'</w:t>
      </w:r>
      <w:r w:rsidRPr="00E55EB1">
        <w:t>,</w:t>
      </w:r>
      <w:r w:rsidRPr="00E55EB1">
        <w:rPr>
          <w:color w:val="7030A0"/>
        </w:rPr>
        <w:t>'</w:t>
      </w:r>
      <w:r>
        <w:rPr>
          <w:color w:val="7030A0"/>
        </w:rPr>
        <w:t>sin(x)</w:t>
      </w:r>
      <w:r w:rsidRPr="00E55EB1">
        <w:rPr>
          <w:color w:val="7030A0"/>
        </w:rPr>
        <w:t>'</w:t>
      </w:r>
      <w:r w:rsidRPr="00E55EB1">
        <w:t>,</w:t>
      </w:r>
      <w:r>
        <w:t>18,0</w:t>
      </w:r>
      <w:r w:rsidRPr="00E55EB1">
        <w:t>)</w:t>
      </w:r>
    </w:p>
    <w:p w14:paraId="3575BA89" w14:textId="77777777" w:rsidR="009D463F" w:rsidRDefault="009D463F" w:rsidP="009D463F">
      <w:pPr>
        <w:pStyle w:val="Task"/>
        <w:numPr>
          <w:ilvl w:val="0"/>
          <w:numId w:val="0"/>
        </w:numPr>
        <w:ind w:left="851" w:right="0" w:hanging="851"/>
        <w:rPr>
          <w:sz w:val="24"/>
          <w:szCs w:val="24"/>
        </w:rPr>
      </w:pPr>
    </w:p>
    <w:p w14:paraId="0081DE8F" w14:textId="77777777" w:rsidR="009D463F" w:rsidRDefault="009D463F" w:rsidP="009D463F">
      <w:pPr>
        <w:pStyle w:val="Task"/>
        <w:numPr>
          <w:ilvl w:val="0"/>
          <w:numId w:val="0"/>
        </w:numPr>
        <w:ind w:left="851" w:right="0" w:hanging="851"/>
        <w:rPr>
          <w:sz w:val="24"/>
          <w:szCs w:val="24"/>
        </w:rPr>
      </w:pPr>
      <w:r>
        <w:rPr>
          <w:sz w:val="24"/>
          <w:szCs w:val="24"/>
        </w:rPr>
        <w:t xml:space="preserve">Code output:      </w:t>
      </w:r>
    </w:p>
    <w:p w14:paraId="1143BDB0" w14:textId="77777777" w:rsidR="009D463F" w:rsidRDefault="009D463F" w:rsidP="009D463F">
      <w:pPr>
        <w:pStyle w:val="Task"/>
        <w:numPr>
          <w:ilvl w:val="0"/>
          <w:numId w:val="0"/>
        </w:numPr>
        <w:ind w:right="0"/>
        <w:rPr>
          <w:sz w:val="24"/>
          <w:szCs w:val="24"/>
        </w:rPr>
      </w:pPr>
      <w:r>
        <w:rPr>
          <w:noProof/>
          <w:sz w:val="24"/>
          <w:szCs w:val="24"/>
          <w:lang w:val="en-US"/>
        </w:rPr>
        <w:t xml:space="preserve">                                   Figure 1:                                                           </w:t>
      </w:r>
      <w:r>
        <w:rPr>
          <w:sz w:val="24"/>
          <w:szCs w:val="24"/>
        </w:rPr>
        <w:t>Figure 2:</w:t>
      </w:r>
    </w:p>
    <w:p w14:paraId="6ED0C315" w14:textId="77777777" w:rsidR="009D463F" w:rsidRDefault="009D463F" w:rsidP="009D463F">
      <w:pPr>
        <w:pStyle w:val="Task"/>
        <w:numPr>
          <w:ilvl w:val="0"/>
          <w:numId w:val="0"/>
        </w:numPr>
        <w:ind w:left="851" w:right="0" w:hanging="851"/>
        <w:rPr>
          <w:noProof/>
          <w:sz w:val="24"/>
          <w:szCs w:val="24"/>
          <w:lang w:val="en-US"/>
        </w:rPr>
      </w:pPr>
      <w:r>
        <w:rPr>
          <w:noProof/>
          <w:lang w:eastAsia="en-GB"/>
        </w:rPr>
        <w:drawing>
          <wp:anchor distT="0" distB="0" distL="114300" distR="114300" simplePos="0" relativeHeight="251660800" behindDoc="0" locked="0" layoutInCell="1" allowOverlap="1" wp14:anchorId="7D27190D" wp14:editId="5FF911D0">
            <wp:simplePos x="0" y="0"/>
            <wp:positionH relativeFrom="column">
              <wp:posOffset>3258185</wp:posOffset>
            </wp:positionH>
            <wp:positionV relativeFrom="paragraph">
              <wp:posOffset>121920</wp:posOffset>
            </wp:positionV>
            <wp:extent cx="3829685" cy="1920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685"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659776" behindDoc="0" locked="0" layoutInCell="1" allowOverlap="1" wp14:anchorId="712D4FC5" wp14:editId="725A3864">
            <wp:simplePos x="0" y="0"/>
            <wp:positionH relativeFrom="column">
              <wp:posOffset>-208280</wp:posOffset>
            </wp:positionH>
            <wp:positionV relativeFrom="paragraph">
              <wp:posOffset>118110</wp:posOffset>
            </wp:positionV>
            <wp:extent cx="3830955" cy="1920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955"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D8E02B" w14:textId="77777777" w:rsidR="009D463F" w:rsidRDefault="009D463F" w:rsidP="009D463F">
      <w:pPr>
        <w:pStyle w:val="Task"/>
        <w:numPr>
          <w:ilvl w:val="0"/>
          <w:numId w:val="0"/>
        </w:numPr>
        <w:ind w:left="851" w:right="0" w:hanging="851"/>
        <w:rPr>
          <w:noProof/>
          <w:sz w:val="24"/>
          <w:szCs w:val="24"/>
          <w:lang w:val="en-US"/>
        </w:rPr>
      </w:pPr>
    </w:p>
    <w:p w14:paraId="701CCAA1" w14:textId="77777777" w:rsidR="009D463F" w:rsidRDefault="009D463F" w:rsidP="009D463F">
      <w:pPr>
        <w:pStyle w:val="Task"/>
        <w:numPr>
          <w:ilvl w:val="0"/>
          <w:numId w:val="0"/>
        </w:numPr>
        <w:ind w:left="851" w:right="0" w:hanging="851"/>
        <w:rPr>
          <w:noProof/>
          <w:sz w:val="24"/>
          <w:szCs w:val="24"/>
          <w:lang w:val="en-US"/>
        </w:rPr>
      </w:pPr>
    </w:p>
    <w:p w14:paraId="1B9669BE" w14:textId="77777777" w:rsidR="009D463F" w:rsidRDefault="009D463F" w:rsidP="009D463F">
      <w:pPr>
        <w:pStyle w:val="Task"/>
        <w:numPr>
          <w:ilvl w:val="0"/>
          <w:numId w:val="0"/>
        </w:numPr>
        <w:ind w:left="851" w:right="0" w:hanging="851"/>
        <w:rPr>
          <w:noProof/>
          <w:sz w:val="24"/>
          <w:szCs w:val="24"/>
          <w:lang w:val="en-US"/>
        </w:rPr>
      </w:pPr>
    </w:p>
    <w:p w14:paraId="74635D2F" w14:textId="77777777" w:rsidR="009D463F" w:rsidRDefault="009D463F" w:rsidP="009D463F">
      <w:pPr>
        <w:pStyle w:val="Task"/>
        <w:numPr>
          <w:ilvl w:val="0"/>
          <w:numId w:val="0"/>
        </w:numPr>
        <w:ind w:left="851" w:right="0" w:hanging="851"/>
        <w:rPr>
          <w:noProof/>
          <w:sz w:val="24"/>
          <w:szCs w:val="24"/>
          <w:lang w:val="en-US"/>
        </w:rPr>
      </w:pPr>
    </w:p>
    <w:p w14:paraId="22FAD900" w14:textId="77777777" w:rsidR="009D463F" w:rsidRDefault="009D463F" w:rsidP="009D463F">
      <w:pPr>
        <w:pStyle w:val="Task"/>
        <w:numPr>
          <w:ilvl w:val="0"/>
          <w:numId w:val="0"/>
        </w:numPr>
        <w:ind w:left="851" w:right="0" w:hanging="851"/>
        <w:rPr>
          <w:sz w:val="24"/>
          <w:szCs w:val="24"/>
        </w:rPr>
      </w:pPr>
    </w:p>
    <w:p w14:paraId="0C639178" w14:textId="77777777" w:rsidR="009D463F" w:rsidRDefault="009D463F" w:rsidP="009D463F">
      <w:pPr>
        <w:pStyle w:val="Task"/>
        <w:numPr>
          <w:ilvl w:val="0"/>
          <w:numId w:val="0"/>
        </w:numPr>
        <w:ind w:left="851" w:right="0" w:hanging="851"/>
        <w:rPr>
          <w:sz w:val="24"/>
          <w:szCs w:val="24"/>
        </w:rPr>
      </w:pPr>
    </w:p>
    <w:p w14:paraId="62D07279" w14:textId="77777777" w:rsidR="009D463F" w:rsidRDefault="009D463F" w:rsidP="009D463F">
      <w:pPr>
        <w:pStyle w:val="Task"/>
        <w:numPr>
          <w:ilvl w:val="0"/>
          <w:numId w:val="0"/>
        </w:numPr>
        <w:ind w:left="851" w:right="0" w:hanging="851"/>
        <w:rPr>
          <w:sz w:val="24"/>
          <w:szCs w:val="24"/>
        </w:rPr>
      </w:pPr>
    </w:p>
    <w:p w14:paraId="71C4698A" w14:textId="77777777" w:rsidR="009D463F" w:rsidRDefault="009D463F" w:rsidP="009D463F">
      <w:pPr>
        <w:pStyle w:val="Task"/>
        <w:numPr>
          <w:ilvl w:val="0"/>
          <w:numId w:val="0"/>
        </w:numPr>
        <w:ind w:left="851" w:right="0" w:hanging="851"/>
        <w:rPr>
          <w:sz w:val="24"/>
          <w:szCs w:val="24"/>
        </w:rPr>
      </w:pPr>
    </w:p>
    <w:p w14:paraId="1711CE51" w14:textId="77777777" w:rsidR="009D463F" w:rsidRDefault="009D463F" w:rsidP="009D463F">
      <w:pPr>
        <w:pStyle w:val="Task"/>
        <w:numPr>
          <w:ilvl w:val="0"/>
          <w:numId w:val="0"/>
        </w:numPr>
        <w:ind w:left="851" w:right="0" w:hanging="851"/>
        <w:rPr>
          <w:sz w:val="24"/>
          <w:szCs w:val="24"/>
        </w:rPr>
      </w:pPr>
    </w:p>
    <w:p w14:paraId="2124C495" w14:textId="77777777" w:rsidR="009D463F" w:rsidRDefault="009D463F" w:rsidP="009D463F">
      <w:pPr>
        <w:pStyle w:val="Task"/>
        <w:numPr>
          <w:ilvl w:val="0"/>
          <w:numId w:val="0"/>
        </w:numPr>
        <w:ind w:right="0"/>
        <w:rPr>
          <w:sz w:val="24"/>
          <w:szCs w:val="24"/>
        </w:rPr>
      </w:pPr>
      <w:r>
        <w:rPr>
          <w:sz w:val="24"/>
          <w:szCs w:val="24"/>
        </w:rPr>
        <w:t>Notice how all settings got applied, if you do not want some setting to apply, just pass empty string to the function (as is was done for LineSpec for figure 1.</w:t>
      </w:r>
    </w:p>
    <w:p w14:paraId="1A9642BA" w14:textId="77777777" w:rsidR="009D463F" w:rsidRDefault="009D463F" w:rsidP="009D463F">
      <w:pPr>
        <w:pStyle w:val="Task"/>
        <w:numPr>
          <w:ilvl w:val="0"/>
          <w:numId w:val="0"/>
        </w:numPr>
        <w:ind w:right="0"/>
        <w:rPr>
          <w:sz w:val="24"/>
          <w:szCs w:val="24"/>
        </w:rPr>
      </w:pPr>
      <w:r>
        <w:rPr>
          <w:sz w:val="24"/>
          <w:szCs w:val="24"/>
        </w:rPr>
        <w:t>All settings for figure 2 got applied as instructed – Line spec is saying graph line should be red full line with * as data markers, ylabel is saying sin(x), there is no grid, and font is smaller.</w:t>
      </w:r>
    </w:p>
    <w:p w14:paraId="118A8EB3" w14:textId="77777777" w:rsidR="009D463F" w:rsidRDefault="009D463F" w:rsidP="009D463F">
      <w:pPr>
        <w:pStyle w:val="Task"/>
        <w:numPr>
          <w:ilvl w:val="0"/>
          <w:numId w:val="0"/>
        </w:numPr>
        <w:ind w:left="851" w:right="0" w:hanging="851"/>
        <w:rPr>
          <w:sz w:val="24"/>
          <w:szCs w:val="24"/>
        </w:rPr>
      </w:pPr>
    </w:p>
    <w:p w14:paraId="0B911431" w14:textId="77777777" w:rsidR="009D463F" w:rsidRDefault="009D463F" w:rsidP="009D463F">
      <w:pPr>
        <w:pStyle w:val="Task"/>
        <w:numPr>
          <w:ilvl w:val="0"/>
          <w:numId w:val="0"/>
        </w:numPr>
        <w:ind w:right="0"/>
        <w:rPr>
          <w:sz w:val="24"/>
          <w:szCs w:val="24"/>
        </w:rPr>
      </w:pPr>
      <w:r>
        <w:rPr>
          <w:sz w:val="24"/>
          <w:szCs w:val="24"/>
        </w:rPr>
        <w:t xml:space="preserve">In both examples, this is still low plot quality as text on axes is hardly readable and data lines are too thin, however depending on the size of figures you wish to place in the report, you can easily tweak this function so it generates great figures. You can also add more plot settings, as setting text on axes to be bold etc. </w:t>
      </w:r>
    </w:p>
    <w:p w14:paraId="57C040E4" w14:textId="77777777" w:rsidR="009D463F" w:rsidRDefault="009D463F" w:rsidP="009D463F">
      <w:pPr>
        <w:pStyle w:val="Task"/>
        <w:numPr>
          <w:ilvl w:val="0"/>
          <w:numId w:val="0"/>
        </w:numPr>
        <w:ind w:right="0"/>
        <w:rPr>
          <w:sz w:val="24"/>
          <w:szCs w:val="24"/>
        </w:rPr>
      </w:pPr>
      <w:r>
        <w:rPr>
          <w:sz w:val="24"/>
          <w:szCs w:val="24"/>
        </w:rPr>
        <w:t>Note that if you wish some setting to always be applied and not controlled as function argument, you can do that. Just do not pass as an argument, and define it in the function itself as all variables you create in the function files are local (visible only in that function file). Also never name a variable in your function the same as some variable that is passed as the function argument, because then you would be overwriting the function argument.</w:t>
      </w:r>
    </w:p>
    <w:p w14:paraId="0586414D" w14:textId="77777777" w:rsidR="009D463F" w:rsidRDefault="009D463F" w:rsidP="009D463F">
      <w:pPr>
        <w:pStyle w:val="Task"/>
        <w:numPr>
          <w:ilvl w:val="0"/>
          <w:numId w:val="0"/>
        </w:numPr>
        <w:ind w:right="0"/>
        <w:rPr>
          <w:sz w:val="24"/>
          <w:szCs w:val="24"/>
        </w:rPr>
      </w:pPr>
      <w:r>
        <w:rPr>
          <w:sz w:val="24"/>
          <w:szCs w:val="24"/>
        </w:rPr>
        <w:t>In this way you can customize plot function settings however you like or need and this is very useful in future whenever you need to create graphs for your reports!</w:t>
      </w:r>
    </w:p>
    <w:p w14:paraId="0A83CB9E" w14:textId="77777777" w:rsidR="009D463F" w:rsidRDefault="009D463F" w:rsidP="009D463F">
      <w:pPr>
        <w:pStyle w:val="Task"/>
        <w:numPr>
          <w:ilvl w:val="0"/>
          <w:numId w:val="0"/>
        </w:numPr>
        <w:ind w:left="851" w:right="0" w:hanging="851"/>
        <w:rPr>
          <w:sz w:val="24"/>
          <w:szCs w:val="24"/>
        </w:rPr>
      </w:pPr>
    </w:p>
    <w:p w14:paraId="40044C61" w14:textId="77777777" w:rsidR="00434D4C" w:rsidRDefault="00434D4C" w:rsidP="009D463F">
      <w:pPr>
        <w:pStyle w:val="Task"/>
        <w:numPr>
          <w:ilvl w:val="0"/>
          <w:numId w:val="0"/>
        </w:numPr>
        <w:ind w:right="0"/>
        <w:rPr>
          <w:i/>
          <w:sz w:val="24"/>
          <w:szCs w:val="24"/>
        </w:rPr>
      </w:pPr>
    </w:p>
    <w:p w14:paraId="3925B577" w14:textId="77777777" w:rsidR="009D463F" w:rsidRDefault="009D463F" w:rsidP="009D463F">
      <w:pPr>
        <w:pStyle w:val="Task"/>
        <w:numPr>
          <w:ilvl w:val="0"/>
          <w:numId w:val="0"/>
        </w:numPr>
        <w:ind w:right="0"/>
        <w:rPr>
          <w:i/>
          <w:sz w:val="24"/>
          <w:szCs w:val="24"/>
        </w:rPr>
      </w:pPr>
    </w:p>
    <w:p w14:paraId="528928D7" w14:textId="77777777" w:rsidR="009D463F" w:rsidRDefault="009D463F" w:rsidP="009D463F">
      <w:pPr>
        <w:pStyle w:val="Task"/>
        <w:numPr>
          <w:ilvl w:val="0"/>
          <w:numId w:val="0"/>
        </w:numPr>
        <w:tabs>
          <w:tab w:val="left" w:pos="4365"/>
        </w:tabs>
        <w:ind w:left="851" w:right="0" w:hanging="851"/>
        <w:rPr>
          <w:i/>
          <w:sz w:val="24"/>
          <w:szCs w:val="24"/>
        </w:rPr>
      </w:pPr>
      <w:r>
        <w:rPr>
          <w:i/>
          <w:sz w:val="24"/>
          <w:szCs w:val="24"/>
        </w:rPr>
        <w:tab/>
      </w:r>
    </w:p>
    <w:p w14:paraId="72F0A781" w14:textId="77777777" w:rsidR="009D463F" w:rsidRPr="00BB003F" w:rsidRDefault="009D463F" w:rsidP="00F427E6">
      <w:pPr>
        <w:pStyle w:val="Task"/>
        <w:numPr>
          <w:ilvl w:val="0"/>
          <w:numId w:val="46"/>
        </w:numPr>
        <w:ind w:right="0"/>
        <w:rPr>
          <w:sz w:val="24"/>
          <w:szCs w:val="24"/>
        </w:rPr>
      </w:pPr>
      <w:r>
        <w:rPr>
          <w:sz w:val="24"/>
          <w:szCs w:val="24"/>
        </w:rPr>
        <w:t xml:space="preserve">Using </w:t>
      </w:r>
      <w:r w:rsidRPr="009F2AE3">
        <w:rPr>
          <w:b/>
          <w:i/>
          <w:sz w:val="24"/>
          <w:szCs w:val="24"/>
        </w:rPr>
        <w:t>my_factorial</w:t>
      </w:r>
      <w:r w:rsidRPr="00BB003F">
        <w:rPr>
          <w:sz w:val="24"/>
          <w:szCs w:val="24"/>
        </w:rPr>
        <w:t xml:space="preserve"> function </w:t>
      </w:r>
      <w:r>
        <w:rPr>
          <w:sz w:val="24"/>
          <w:szCs w:val="24"/>
        </w:rPr>
        <w:t>from the previous subtask, construct</w:t>
      </w:r>
      <w:r w:rsidRPr="00BB003F">
        <w:rPr>
          <w:sz w:val="24"/>
          <w:szCs w:val="24"/>
        </w:rPr>
        <w:t xml:space="preserve"> new MATLAB function program </w:t>
      </w:r>
      <w:r>
        <w:rPr>
          <w:sz w:val="24"/>
          <w:szCs w:val="24"/>
        </w:rPr>
        <w:t xml:space="preserve"> </w:t>
      </w:r>
      <w:r w:rsidRPr="009F2AE3">
        <w:rPr>
          <w:b/>
          <w:i/>
          <w:sz w:val="24"/>
          <w:szCs w:val="24"/>
        </w:rPr>
        <w:t>my_</w:t>
      </w:r>
      <w:r>
        <w:rPr>
          <w:b/>
          <w:i/>
          <w:sz w:val="24"/>
          <w:szCs w:val="24"/>
        </w:rPr>
        <w:t>sin</w:t>
      </w:r>
      <w:r>
        <w:rPr>
          <w:sz w:val="24"/>
          <w:szCs w:val="24"/>
        </w:rPr>
        <w:t xml:space="preserve"> </w:t>
      </w:r>
      <w:r w:rsidRPr="00BB003F">
        <w:rPr>
          <w:sz w:val="24"/>
          <w:szCs w:val="24"/>
        </w:rPr>
        <w:t>which evaluate</w:t>
      </w:r>
      <w:r>
        <w:rPr>
          <w:sz w:val="24"/>
          <w:szCs w:val="24"/>
        </w:rPr>
        <w:t>s</w:t>
      </w:r>
      <w:r w:rsidRPr="00BB003F">
        <w:rPr>
          <w:sz w:val="24"/>
          <w:szCs w:val="24"/>
        </w:rPr>
        <w:t xml:space="preserve">  </w:t>
      </w:r>
      <m:oMath>
        <m:func>
          <m:funcPr>
            <m:ctrlPr>
              <w:ins w:id="11" w:author="D I" w:date="2021-02-04T11:19:00Z">
                <w:rPr>
                  <w:rFonts w:ascii="Cambria Math" w:hAnsi="Cambria Math"/>
                  <w:i/>
                  <w:sz w:val="24"/>
                  <w:szCs w:val="24"/>
                </w:rPr>
              </w:ins>
            </m:ctrlPr>
          </m:funcPr>
          <m:fName>
            <m:r>
              <m:rPr>
                <m:sty m:val="p"/>
              </m:rPr>
              <w:rPr>
                <w:rFonts w:ascii="Cambria Math" w:hAnsi="Cambria Math"/>
                <w:sz w:val="24"/>
                <w:szCs w:val="24"/>
              </w:rPr>
              <m:t>sin</m:t>
            </m:r>
          </m:fName>
          <m:e>
            <m:d>
              <m:dPr>
                <m:ctrlPr>
                  <w:ins w:id="12" w:author="D I" w:date="2021-02-04T11:19:00Z">
                    <w:rPr>
                      <w:rFonts w:ascii="Cambria Math" w:hAnsi="Cambria Math"/>
                      <w:i/>
                      <w:sz w:val="24"/>
                      <w:szCs w:val="24"/>
                    </w:rPr>
                  </w:ins>
                </m:ctrlPr>
              </m:dPr>
              <m:e>
                <m:r>
                  <w:rPr>
                    <w:rFonts w:ascii="Cambria Math" w:hAnsi="Cambria Math"/>
                    <w:sz w:val="24"/>
                    <w:szCs w:val="24"/>
                  </w:rPr>
                  <m:t>x</m:t>
                </m:r>
              </m:e>
            </m:d>
          </m:e>
        </m:func>
      </m:oMath>
      <w:r w:rsidRPr="00BB003F">
        <w:rPr>
          <w:sz w:val="24"/>
          <w:szCs w:val="24"/>
        </w:rPr>
        <w:t xml:space="preserve">  using Maclaurin expansion:</w:t>
      </w:r>
    </w:p>
    <w:p w14:paraId="1556F32E" w14:textId="2026BAE5" w:rsidR="009D463F" w:rsidRDefault="000F3B7A" w:rsidP="009D463F">
      <w:pPr>
        <w:pStyle w:val="Task"/>
        <w:numPr>
          <w:ilvl w:val="0"/>
          <w:numId w:val="0"/>
        </w:numPr>
        <w:spacing w:line="240" w:lineRule="auto"/>
        <w:ind w:right="0"/>
        <w:rPr>
          <w:sz w:val="24"/>
          <w:szCs w:val="24"/>
        </w:rPr>
      </w:pPr>
      <m:oMathPara>
        <m:oMath>
          <m:func>
            <m:funcPr>
              <m:ctrlPr>
                <w:ins w:id="13" w:author="D I" w:date="2021-02-04T11:19:00Z">
                  <w:rPr>
                    <w:rFonts w:ascii="Cambria Math" w:hAnsi="Cambria Math"/>
                    <w:i/>
                    <w:sz w:val="24"/>
                    <w:szCs w:val="24"/>
                  </w:rPr>
                </w:ins>
              </m:ctrlPr>
            </m:funcPr>
            <m:fName>
              <m:r>
                <m:rPr>
                  <m:sty m:val="p"/>
                </m:rPr>
                <w:rPr>
                  <w:rFonts w:ascii="Cambria Math" w:hAnsi="Cambria Math"/>
                  <w:sz w:val="24"/>
                  <w:szCs w:val="24"/>
                </w:rPr>
                <m:t>sin</m:t>
              </m:r>
            </m:fName>
            <m:e>
              <m:d>
                <m:dPr>
                  <m:ctrlPr>
                    <w:ins w:id="14" w:author="D I" w:date="2021-02-04T11:19:00Z">
                      <w:rPr>
                        <w:rFonts w:ascii="Cambria Math" w:hAnsi="Cambria Math"/>
                        <w:i/>
                        <w:sz w:val="24"/>
                        <w:szCs w:val="24"/>
                      </w:rPr>
                    </w:ins>
                  </m:ctrlPr>
                </m:dPr>
                <m:e>
                  <m:r>
                    <w:rPr>
                      <w:rFonts w:ascii="Cambria Math" w:hAnsi="Cambria Math"/>
                      <w:sz w:val="24"/>
                      <w:szCs w:val="24"/>
                    </w:rPr>
                    <m:t>x</m:t>
                  </m:r>
                </m:e>
              </m:d>
            </m:e>
          </m:func>
          <m:r>
            <m:rPr>
              <m:sty m:val="p"/>
            </m:rPr>
            <w:rPr>
              <w:rFonts w:ascii="Cambria Math" w:hAnsi="Cambria Math"/>
              <w:sz w:val="24"/>
              <w:szCs w:val="24"/>
            </w:rPr>
            <m:t>=</m:t>
          </m:r>
          <m:r>
            <w:rPr>
              <w:rFonts w:ascii="Cambria Math" w:hAnsi="Cambria Math"/>
              <w:sz w:val="24"/>
              <w:szCs w:val="24"/>
            </w:rPr>
            <m:t>x-</m:t>
          </m:r>
          <m:f>
            <m:fPr>
              <m:ctrlPr>
                <w:ins w:id="15" w:author="D I" w:date="2021-02-04T11:19:00Z">
                  <w:rPr>
                    <w:rFonts w:ascii="Cambria Math" w:hAnsi="Cambria Math"/>
                    <w:sz w:val="24"/>
                    <w:szCs w:val="24"/>
                  </w:rPr>
                </w:ins>
              </m:ctrlPr>
            </m:fPr>
            <m:num>
              <m:sSup>
                <m:sSupPr>
                  <m:ctrlPr>
                    <w:ins w:id="16" w:author="D I" w:date="2021-02-04T11:19:00Z">
                      <w:rPr>
                        <w:rFonts w:ascii="Cambria Math" w:hAnsi="Cambria Math"/>
                        <w:i/>
                        <w:sz w:val="24"/>
                        <w:szCs w:val="24"/>
                      </w:rPr>
                    </w:ins>
                  </m:ctrlPr>
                </m:sSupPr>
                <m:e>
                  <m:r>
                    <w:rPr>
                      <w:rFonts w:ascii="Cambria Math" w:hAnsi="Cambria Math"/>
                      <w:sz w:val="24"/>
                      <w:szCs w:val="24"/>
                    </w:rPr>
                    <m:t>x</m:t>
                  </m:r>
                </m:e>
                <m:sup>
                  <m:r>
                    <w:rPr>
                      <w:rFonts w:ascii="Cambria Math" w:hAnsi="Cambria Math"/>
                      <w:sz w:val="24"/>
                      <w:szCs w:val="24"/>
                    </w:rPr>
                    <m:t>3</m:t>
                  </m:r>
                </m:sup>
              </m:sSup>
            </m:num>
            <m:den>
              <m:r>
                <m:rPr>
                  <m:sty m:val="p"/>
                </m:rPr>
                <w:rPr>
                  <w:rFonts w:ascii="Cambria Math" w:hAnsi="Cambria Math"/>
                  <w:sz w:val="24"/>
                  <w:szCs w:val="24"/>
                </w:rPr>
                <m:t>3!</m:t>
              </m:r>
            </m:den>
          </m:f>
          <m:r>
            <m:rPr>
              <m:sty m:val="p"/>
            </m:rPr>
            <w:rPr>
              <w:rFonts w:ascii="Cambria Math" w:hAnsi="Cambria Math"/>
              <w:sz w:val="24"/>
              <w:szCs w:val="24"/>
            </w:rPr>
            <m:t>+</m:t>
          </m:r>
          <m:f>
            <m:fPr>
              <m:ctrlPr>
                <w:ins w:id="17" w:author="D I" w:date="2021-02-04T11:19:00Z">
                  <w:rPr>
                    <w:rFonts w:ascii="Cambria Math" w:hAnsi="Cambria Math"/>
                    <w:sz w:val="24"/>
                    <w:szCs w:val="24"/>
                  </w:rPr>
                </w:ins>
              </m:ctrlPr>
            </m:fPr>
            <m:num>
              <m:sSup>
                <m:sSupPr>
                  <m:ctrlPr>
                    <w:ins w:id="18" w:author="D I" w:date="2021-02-04T11:19:00Z">
                      <w:rPr>
                        <w:rFonts w:ascii="Cambria Math" w:hAnsi="Cambria Math"/>
                        <w:sz w:val="24"/>
                        <w:szCs w:val="24"/>
                      </w:rPr>
                    </w:ins>
                  </m:ctrlPr>
                </m:sSupPr>
                <m:e>
                  <m:r>
                    <w:rPr>
                      <w:rFonts w:ascii="Cambria Math" w:hAnsi="Cambria Math"/>
                      <w:sz w:val="24"/>
                      <w:szCs w:val="24"/>
                    </w:rPr>
                    <m:t>x</m:t>
                  </m:r>
                </m:e>
                <m:sup>
                  <m:r>
                    <m:rPr>
                      <m:sty m:val="p"/>
                    </m:rPr>
                    <w:rPr>
                      <w:rFonts w:ascii="Cambria Math" w:hAnsi="Cambria Math"/>
                      <w:sz w:val="24"/>
                      <w:szCs w:val="24"/>
                    </w:rPr>
                    <m:t>5</m:t>
                  </m:r>
                </m:sup>
              </m:sSup>
            </m:num>
            <m:den>
              <m:r>
                <m:rPr>
                  <m:sty m:val="p"/>
                </m:rPr>
                <w:rPr>
                  <w:rFonts w:ascii="Cambria Math" w:hAnsi="Cambria Math"/>
                  <w:sz w:val="24"/>
                  <w:szCs w:val="24"/>
                </w:rPr>
                <m:t>5!</m:t>
              </m:r>
            </m:den>
          </m:f>
          <m:r>
            <m:rPr>
              <m:sty m:val="p"/>
            </m:rPr>
            <w:rPr>
              <w:rFonts w:ascii="Cambria Math" w:hAnsi="Cambria Math"/>
              <w:sz w:val="24"/>
              <w:szCs w:val="24"/>
            </w:rPr>
            <m:t>-</m:t>
          </m:r>
          <m:f>
            <m:fPr>
              <m:ctrlPr>
                <w:ins w:id="19" w:author="D I" w:date="2021-02-04T11:19:00Z">
                  <w:rPr>
                    <w:rFonts w:ascii="Cambria Math" w:hAnsi="Cambria Math"/>
                    <w:sz w:val="24"/>
                    <w:szCs w:val="24"/>
                  </w:rPr>
                </w:ins>
              </m:ctrlPr>
            </m:fPr>
            <m:num>
              <m:sSup>
                <m:sSupPr>
                  <m:ctrlPr>
                    <w:ins w:id="20" w:author="D I" w:date="2021-02-04T11:19:00Z">
                      <w:rPr>
                        <w:rFonts w:ascii="Cambria Math" w:hAnsi="Cambria Math"/>
                        <w:sz w:val="24"/>
                        <w:szCs w:val="24"/>
                      </w:rPr>
                    </w:ins>
                  </m:ctrlPr>
                </m:sSupPr>
                <m:e>
                  <m:r>
                    <w:rPr>
                      <w:rFonts w:ascii="Cambria Math" w:hAnsi="Cambria Math"/>
                      <w:sz w:val="24"/>
                      <w:szCs w:val="24"/>
                    </w:rPr>
                    <m:t>x</m:t>
                  </m:r>
                </m:e>
                <m:sup>
                  <m:r>
                    <m:rPr>
                      <m:sty m:val="p"/>
                    </m:rPr>
                    <w:rPr>
                      <w:rFonts w:ascii="Cambria Math" w:hAnsi="Cambria Math"/>
                      <w:sz w:val="24"/>
                      <w:szCs w:val="24"/>
                    </w:rPr>
                    <m:t>7</m:t>
                  </m:r>
                </m:sup>
              </m:sSup>
            </m:num>
            <m:den>
              <m:r>
                <m:rPr>
                  <m:sty m:val="p"/>
                </m:rPr>
                <w:rPr>
                  <w:rFonts w:ascii="Cambria Math" w:hAnsi="Cambria Math"/>
                  <w:sz w:val="24"/>
                  <w:szCs w:val="24"/>
                </w:rPr>
                <m:t>7!</m:t>
              </m:r>
            </m:den>
          </m:f>
          <m:r>
            <m:rPr>
              <m:sty m:val="p"/>
            </m:rPr>
            <w:rPr>
              <w:rFonts w:ascii="Cambria Math" w:hAnsi="Cambria Math"/>
              <w:sz w:val="24"/>
              <w:szCs w:val="24"/>
            </w:rPr>
            <m:t>+</m:t>
          </m:r>
          <m:f>
            <m:fPr>
              <m:ctrlPr>
                <w:ins w:id="21" w:author="D I" w:date="2021-02-04T11:19:00Z">
                  <w:rPr>
                    <w:rFonts w:ascii="Cambria Math" w:hAnsi="Cambria Math"/>
                    <w:sz w:val="24"/>
                    <w:szCs w:val="24"/>
                  </w:rPr>
                </w:ins>
              </m:ctrlPr>
            </m:fPr>
            <m:num>
              <m:sSup>
                <m:sSupPr>
                  <m:ctrlPr>
                    <w:ins w:id="22" w:author="D I" w:date="2021-02-04T11:19:00Z">
                      <w:rPr>
                        <w:rFonts w:ascii="Cambria Math" w:hAnsi="Cambria Math"/>
                        <w:sz w:val="24"/>
                        <w:szCs w:val="24"/>
                      </w:rPr>
                    </w:ins>
                  </m:ctrlPr>
                </m:sSupPr>
                <m:e>
                  <m:r>
                    <w:rPr>
                      <w:rFonts w:ascii="Cambria Math" w:hAnsi="Cambria Math"/>
                      <w:sz w:val="24"/>
                      <w:szCs w:val="24"/>
                    </w:rPr>
                    <m:t>x</m:t>
                  </m:r>
                </m:e>
                <m:sup>
                  <m:r>
                    <m:rPr>
                      <m:sty m:val="p"/>
                    </m:rPr>
                    <w:rPr>
                      <w:rFonts w:ascii="Cambria Math" w:hAnsi="Cambria Math"/>
                      <w:sz w:val="24"/>
                      <w:szCs w:val="24"/>
                    </w:rPr>
                    <m:t>9</m:t>
                  </m:r>
                </m:sup>
              </m:sSup>
            </m:num>
            <m:den>
              <m:r>
                <m:rPr>
                  <m:sty m:val="p"/>
                </m:rPr>
                <w:rPr>
                  <w:rFonts w:ascii="Cambria Math" w:hAnsi="Cambria Math"/>
                  <w:sz w:val="24"/>
                  <w:szCs w:val="24"/>
                </w:rPr>
                <m:t>9!</m:t>
              </m:r>
            </m:den>
          </m:f>
          <m:r>
            <m:rPr>
              <m:sty m:val="p"/>
            </m:rPr>
            <w:rPr>
              <w:rFonts w:ascii="Cambria Math" w:hAnsi="Cambria Math"/>
              <w:sz w:val="24"/>
              <w:szCs w:val="24"/>
            </w:rPr>
            <m:t>+…</m:t>
          </m:r>
          <m:sSup>
            <m:sSupPr>
              <m:ctrlPr>
                <w:ins w:id="23" w:author="D I" w:date="2021-02-04T11:19:00Z">
                  <w:rPr>
                    <w:rFonts w:ascii="Cambria Math" w:hAnsi="Cambria Math"/>
                    <w:i/>
                    <w:sz w:val="24"/>
                    <w:szCs w:val="24"/>
                  </w:rPr>
                </w:ins>
              </m:ctrlPr>
            </m:sSupPr>
            <m:e>
              <m:r>
                <w:rPr>
                  <w:rFonts w:ascii="Cambria Math" w:hAnsi="Cambria Math"/>
                  <w:sz w:val="24"/>
                  <w:szCs w:val="24"/>
                </w:rPr>
                <m:t>+</m:t>
              </m:r>
              <m:d>
                <m:dPr>
                  <m:ctrlPr>
                    <w:ins w:id="24" w:author="D I" w:date="2021-02-04T11:19:00Z">
                      <w:rPr>
                        <w:rFonts w:ascii="Cambria Math" w:hAnsi="Cambria Math"/>
                        <w:i/>
                        <w:sz w:val="24"/>
                        <w:szCs w:val="24"/>
                      </w:rPr>
                    </w:ins>
                  </m:ctrlPr>
                </m:dPr>
                <m:e>
                  <m:r>
                    <w:rPr>
                      <w:rFonts w:ascii="Cambria Math" w:hAnsi="Cambria Math"/>
                      <w:sz w:val="24"/>
                      <w:szCs w:val="24"/>
                    </w:rPr>
                    <m:t>-1</m:t>
                  </m:r>
                </m:e>
              </m:d>
            </m:e>
            <m:sup>
              <m:r>
                <w:rPr>
                  <w:rFonts w:ascii="Cambria Math" w:hAnsi="Cambria Math"/>
                  <w:sz w:val="24"/>
                  <w:szCs w:val="24"/>
                </w:rPr>
                <m:t>n</m:t>
              </m:r>
            </m:sup>
          </m:sSup>
          <m:f>
            <m:fPr>
              <m:ctrlPr>
                <w:ins w:id="25" w:author="D I" w:date="2021-02-04T11:19:00Z">
                  <w:rPr>
                    <w:rFonts w:ascii="Cambria Math" w:hAnsi="Cambria Math"/>
                    <w:sz w:val="24"/>
                    <w:szCs w:val="24"/>
                  </w:rPr>
                </w:ins>
              </m:ctrlPr>
            </m:fPr>
            <m:num>
              <m:sSup>
                <m:sSupPr>
                  <m:ctrlPr>
                    <w:ins w:id="26" w:author="D I" w:date="2021-02-04T11:19:00Z">
                      <w:rPr>
                        <w:rFonts w:ascii="Cambria Math" w:hAnsi="Cambria Math"/>
                        <w:sz w:val="24"/>
                        <w:szCs w:val="24"/>
                      </w:rPr>
                    </w:ins>
                  </m:ctrlPr>
                </m:sSupPr>
                <m:e>
                  <m:r>
                    <w:rPr>
                      <w:rFonts w:ascii="Cambria Math" w:hAnsi="Cambria Math"/>
                      <w:sz w:val="24"/>
                      <w:szCs w:val="24"/>
                    </w:rPr>
                    <m:t>x</m:t>
                  </m:r>
                </m:e>
                <m:sup>
                  <m:r>
                    <w:rPr>
                      <w:rFonts w:ascii="Cambria Math" w:hAnsi="Cambria Math"/>
                      <w:sz w:val="24"/>
                      <w:szCs w:val="24"/>
                    </w:rPr>
                    <m:t>2n+1</m:t>
                  </m:r>
                </m:sup>
              </m:sSup>
            </m:num>
            <m:den>
              <m:r>
                <w:rPr>
                  <w:rFonts w:ascii="Cambria Math" w:hAnsi="Cambria Math"/>
                  <w:sz w:val="24"/>
                  <w:szCs w:val="24"/>
                </w:rPr>
                <m:t>(2n+1)</m:t>
              </m:r>
              <m:r>
                <m:rPr>
                  <m:sty m:val="p"/>
                </m:rPr>
                <w:rPr>
                  <w:rFonts w:ascii="Cambria Math" w:hAnsi="Cambria Math"/>
                  <w:sz w:val="24"/>
                  <w:szCs w:val="24"/>
                </w:rPr>
                <m:t>!</m:t>
              </m:r>
            </m:den>
          </m:f>
          <m:r>
            <m:rPr>
              <m:sty m:val="p"/>
            </m:rPr>
            <w:rPr>
              <w:rFonts w:ascii="Cambria Math" w:hAnsi="Cambria Math"/>
              <w:sz w:val="24"/>
              <w:szCs w:val="24"/>
            </w:rPr>
            <m:t>=</m:t>
          </m:r>
          <m:r>
            <w:rPr>
              <w:rFonts w:ascii="Cambria Math" w:hAnsi="Cambria Math"/>
              <w:sz w:val="24"/>
              <w:szCs w:val="24"/>
            </w:rPr>
            <m:t>x+</m:t>
          </m:r>
          <m:nary>
            <m:naryPr>
              <m:chr m:val="∑"/>
              <m:limLoc m:val="undOvr"/>
              <m:ctrlPr>
                <w:ins w:id="27" w:author="D I" w:date="2021-02-04T11:19:00Z">
                  <w:rPr>
                    <w:rFonts w:ascii="Cambria Math" w:hAnsi="Cambria Math"/>
                    <w:i/>
                    <w:sz w:val="24"/>
                    <w:szCs w:val="24"/>
                  </w:rPr>
                </w:ins>
              </m:ctrlPr>
            </m:naryPr>
            <m:sub>
              <m:r>
                <w:rPr>
                  <w:rFonts w:ascii="Cambria Math" w:hAnsi="Cambria Math"/>
                  <w:sz w:val="24"/>
                  <w:szCs w:val="24"/>
                </w:rPr>
                <m:t>k=1</m:t>
              </m:r>
            </m:sub>
            <m:sup>
              <m:r>
                <w:rPr>
                  <w:rFonts w:ascii="Cambria Math" w:hAnsi="Cambria Math"/>
                  <w:sz w:val="24"/>
                  <w:szCs w:val="24"/>
                </w:rPr>
                <m:t>n</m:t>
              </m:r>
            </m:sup>
            <m:e>
              <m:sSup>
                <m:sSupPr>
                  <m:ctrlPr>
                    <w:ins w:id="28" w:author="D I" w:date="2021-02-04T11:19:00Z">
                      <w:rPr>
                        <w:rFonts w:ascii="Cambria Math" w:hAnsi="Cambria Math"/>
                        <w:i/>
                        <w:sz w:val="24"/>
                        <w:szCs w:val="24"/>
                      </w:rPr>
                    </w:ins>
                  </m:ctrlPr>
                </m:sSupPr>
                <m:e>
                  <m:d>
                    <m:dPr>
                      <m:ctrlPr>
                        <w:ins w:id="29" w:author="D I" w:date="2021-02-04T11:19:00Z">
                          <w:rPr>
                            <w:rFonts w:ascii="Cambria Math" w:hAnsi="Cambria Math"/>
                            <w:i/>
                            <w:sz w:val="24"/>
                            <w:szCs w:val="24"/>
                          </w:rPr>
                        </w:ins>
                      </m:ctrlPr>
                    </m:dPr>
                    <m:e>
                      <m:r>
                        <w:rPr>
                          <w:rFonts w:ascii="Cambria Math" w:hAnsi="Cambria Math"/>
                          <w:sz w:val="24"/>
                          <w:szCs w:val="24"/>
                        </w:rPr>
                        <m:t>-1</m:t>
                      </m:r>
                    </m:e>
                  </m:d>
                </m:e>
                <m:sup>
                  <m:r>
                    <w:rPr>
                      <w:rFonts w:ascii="Cambria Math" w:hAnsi="Cambria Math"/>
                      <w:sz w:val="24"/>
                      <w:szCs w:val="24"/>
                    </w:rPr>
                    <m:t>k</m:t>
                  </m:r>
                </m:sup>
              </m:sSup>
              <m:f>
                <m:fPr>
                  <m:ctrlPr>
                    <w:ins w:id="30" w:author="D I" w:date="2021-02-04T11:19:00Z">
                      <w:rPr>
                        <w:rFonts w:ascii="Cambria Math" w:hAnsi="Cambria Math"/>
                        <w:i/>
                        <w:sz w:val="24"/>
                        <w:szCs w:val="24"/>
                      </w:rPr>
                    </w:ins>
                  </m:ctrlPr>
                </m:fPr>
                <m:num>
                  <m:sSup>
                    <m:sSupPr>
                      <m:ctrlPr>
                        <w:ins w:id="31" w:author="D I" w:date="2021-02-04T11:19:00Z">
                          <w:rPr>
                            <w:rFonts w:ascii="Cambria Math" w:hAnsi="Cambria Math"/>
                            <w:i/>
                            <w:sz w:val="24"/>
                            <w:szCs w:val="24"/>
                          </w:rPr>
                        </w:ins>
                      </m:ctrlPr>
                    </m:sSupPr>
                    <m:e>
                      <m:r>
                        <w:rPr>
                          <w:rFonts w:ascii="Cambria Math" w:hAnsi="Cambria Math"/>
                          <w:sz w:val="24"/>
                          <w:szCs w:val="24"/>
                        </w:rPr>
                        <m:t>x</m:t>
                      </m:r>
                    </m:e>
                    <m:sup>
                      <m:r>
                        <w:rPr>
                          <w:rFonts w:ascii="Cambria Math" w:hAnsi="Cambria Math"/>
                          <w:sz w:val="24"/>
                          <w:szCs w:val="24"/>
                        </w:rPr>
                        <m:t>2k+1</m:t>
                      </m:r>
                    </m:sup>
                  </m:sSup>
                </m:num>
                <m:den>
                  <m:d>
                    <m:dPr>
                      <m:ctrlPr>
                        <w:ins w:id="32" w:author="D I" w:date="2021-02-04T11:19:00Z">
                          <w:rPr>
                            <w:rFonts w:ascii="Cambria Math" w:hAnsi="Cambria Math"/>
                            <w:i/>
                            <w:sz w:val="24"/>
                            <w:szCs w:val="24"/>
                          </w:rPr>
                        </w:ins>
                      </m:ctrlPr>
                    </m:dPr>
                    <m:e>
                      <m:r>
                        <w:rPr>
                          <w:rFonts w:ascii="Cambria Math" w:hAnsi="Cambria Math"/>
                          <w:sz w:val="24"/>
                          <w:szCs w:val="24"/>
                        </w:rPr>
                        <m:t>2k+1</m:t>
                      </m:r>
                    </m:e>
                  </m:d>
                  <m:r>
                    <w:rPr>
                      <w:rFonts w:ascii="Cambria Math" w:hAnsi="Cambria Math"/>
                      <w:sz w:val="24"/>
                      <w:szCs w:val="24"/>
                    </w:rPr>
                    <m:t>!</m:t>
                  </m:r>
                </m:den>
              </m:f>
            </m:e>
          </m:nary>
        </m:oMath>
      </m:oMathPara>
    </w:p>
    <w:p w14:paraId="43BBF42B" w14:textId="0A523C1C" w:rsidR="009D463F" w:rsidRDefault="009D463F" w:rsidP="009333A1">
      <w:pPr>
        <w:pStyle w:val="Task"/>
        <w:numPr>
          <w:ilvl w:val="0"/>
          <w:numId w:val="0"/>
        </w:numPr>
        <w:spacing w:line="240" w:lineRule="auto"/>
        <w:ind w:left="720" w:right="0" w:firstLine="60"/>
        <w:rPr>
          <w:sz w:val="24"/>
          <w:szCs w:val="24"/>
        </w:rPr>
      </w:pPr>
      <w:r>
        <w:rPr>
          <w:sz w:val="24"/>
          <w:szCs w:val="24"/>
        </w:rPr>
        <w:t xml:space="preserve">The number of terms </w:t>
      </w:r>
      <w:r w:rsidR="009333A1" w:rsidRPr="009333A1">
        <w:rPr>
          <w:rFonts w:ascii="Times New Roman" w:hAnsi="Times New Roman" w:cs="Times New Roman"/>
          <w:i/>
          <w:sz w:val="28"/>
          <w:szCs w:val="28"/>
        </w:rPr>
        <w:t>n</w:t>
      </w:r>
      <w:r w:rsidR="009333A1">
        <w:rPr>
          <w:sz w:val="24"/>
          <w:szCs w:val="24"/>
        </w:rPr>
        <w:t xml:space="preserve"> </w:t>
      </w:r>
      <w:r>
        <w:rPr>
          <w:sz w:val="24"/>
          <w:szCs w:val="24"/>
        </w:rPr>
        <w:t xml:space="preserve">in this expansion needs to be provided by the user of the function as </w:t>
      </w:r>
      <w:r w:rsidR="009333A1">
        <w:rPr>
          <w:sz w:val="24"/>
          <w:szCs w:val="24"/>
        </w:rPr>
        <w:t xml:space="preserve">  an </w:t>
      </w:r>
      <w:r>
        <w:rPr>
          <w:sz w:val="24"/>
          <w:szCs w:val="24"/>
        </w:rPr>
        <w:t xml:space="preserve">positive integer value and value of </w:t>
      </w:r>
      <w:r w:rsidRPr="009333A1">
        <w:rPr>
          <w:rFonts w:ascii="Times" w:hAnsi="Times"/>
          <w:i/>
          <w:sz w:val="28"/>
          <w:szCs w:val="28"/>
        </w:rPr>
        <w:t>x</w:t>
      </w:r>
      <w:r>
        <w:rPr>
          <w:sz w:val="24"/>
          <w:szCs w:val="24"/>
        </w:rPr>
        <w:t xml:space="preserve"> must be a single numeric value an</w:t>
      </w:r>
      <w:r w:rsidR="009333A1">
        <w:rPr>
          <w:sz w:val="24"/>
          <w:szCs w:val="24"/>
        </w:rPr>
        <w:t xml:space="preserve">d not an array or </w:t>
      </w:r>
      <w:r w:rsidR="009333A1">
        <w:rPr>
          <w:sz w:val="24"/>
          <w:szCs w:val="24"/>
        </w:rPr>
        <w:br/>
      </w:r>
      <w:r>
        <w:rPr>
          <w:sz w:val="24"/>
          <w:szCs w:val="24"/>
        </w:rPr>
        <w:t>matrix. Examine numerical limitations of this function and comment on their origin.</w:t>
      </w:r>
    </w:p>
    <w:p w14:paraId="49F10AF2" w14:textId="77777777" w:rsidR="009D463F" w:rsidRPr="00135603" w:rsidRDefault="009D463F" w:rsidP="009D463F">
      <w:pPr>
        <w:pStyle w:val="Task"/>
        <w:numPr>
          <w:ilvl w:val="0"/>
          <w:numId w:val="0"/>
        </w:numPr>
        <w:spacing w:after="0"/>
        <w:ind w:left="851" w:right="0" w:hanging="851"/>
        <w:rPr>
          <w:i/>
          <w:sz w:val="20"/>
          <w:szCs w:val="20"/>
        </w:rPr>
      </w:pPr>
    </w:p>
    <w:p w14:paraId="3F3DD050" w14:textId="77777777" w:rsidR="009D463F" w:rsidRPr="00135603" w:rsidRDefault="009D463F" w:rsidP="009D463F">
      <w:pPr>
        <w:pStyle w:val="Task"/>
        <w:numPr>
          <w:ilvl w:val="0"/>
          <w:numId w:val="0"/>
        </w:numPr>
        <w:spacing w:line="240" w:lineRule="auto"/>
        <w:ind w:right="0"/>
        <w:rPr>
          <w:sz w:val="20"/>
          <w:szCs w:val="20"/>
        </w:rPr>
      </w:pPr>
    </w:p>
    <w:p w14:paraId="416D6434" w14:textId="77777777" w:rsidR="009D463F" w:rsidRDefault="009D463F" w:rsidP="00F427E6">
      <w:pPr>
        <w:pStyle w:val="Task"/>
        <w:numPr>
          <w:ilvl w:val="0"/>
          <w:numId w:val="46"/>
        </w:numPr>
        <w:spacing w:line="240" w:lineRule="auto"/>
        <w:ind w:right="0"/>
        <w:rPr>
          <w:sz w:val="24"/>
          <w:szCs w:val="24"/>
        </w:rPr>
      </w:pPr>
      <w:r w:rsidRPr="00710AF7">
        <w:rPr>
          <w:sz w:val="24"/>
          <w:szCs w:val="24"/>
        </w:rPr>
        <w:t xml:space="preserve">Write a main MATLAB program in which you test the </w:t>
      </w:r>
      <w:r w:rsidRPr="001D6D4F">
        <w:rPr>
          <w:b/>
          <w:i/>
          <w:sz w:val="24"/>
          <w:szCs w:val="24"/>
        </w:rPr>
        <w:t>my_sin</w:t>
      </w:r>
      <w:r w:rsidRPr="00710AF7">
        <w:rPr>
          <w:i/>
          <w:sz w:val="24"/>
          <w:szCs w:val="24"/>
        </w:rPr>
        <w:t xml:space="preserve"> </w:t>
      </w:r>
      <w:r w:rsidRPr="00710AF7">
        <w:rPr>
          <w:sz w:val="24"/>
          <w:szCs w:val="24"/>
        </w:rPr>
        <w:t xml:space="preserve">function from the previous subtask by comparing with MATLAB </w:t>
      </w:r>
      <w:r>
        <w:rPr>
          <w:sz w:val="24"/>
          <w:szCs w:val="24"/>
        </w:rPr>
        <w:t>built in f</w:t>
      </w:r>
      <w:r w:rsidRPr="00710AF7">
        <w:rPr>
          <w:sz w:val="24"/>
          <w:szCs w:val="24"/>
        </w:rPr>
        <w:t xml:space="preserve">unction </w:t>
      </w:r>
      <w:r>
        <w:rPr>
          <w:i/>
          <w:sz w:val="24"/>
          <w:szCs w:val="24"/>
        </w:rPr>
        <w:t>sin</w:t>
      </w:r>
      <w:r w:rsidRPr="00710AF7">
        <w:rPr>
          <w:i/>
          <w:sz w:val="24"/>
          <w:szCs w:val="24"/>
        </w:rPr>
        <w:t>(x)</w:t>
      </w:r>
      <w:r>
        <w:rPr>
          <w:i/>
          <w:sz w:val="24"/>
          <w:szCs w:val="24"/>
        </w:rPr>
        <w:t>.</w:t>
      </w:r>
      <w:r w:rsidRPr="00710AF7">
        <w:rPr>
          <w:sz w:val="24"/>
          <w:szCs w:val="24"/>
        </w:rPr>
        <w:t xml:space="preserve">  </w:t>
      </w:r>
      <w:r>
        <w:rPr>
          <w:sz w:val="24"/>
          <w:szCs w:val="24"/>
        </w:rPr>
        <w:t>Create a variable that represents the numerical error (</w:t>
      </w:r>
      <m:oMath>
        <m:r>
          <m:rPr>
            <m:sty m:val="bi"/>
          </m:rPr>
          <w:rPr>
            <w:rFonts w:ascii="Cambria Math" w:hAnsi="Cambria Math"/>
            <w:sz w:val="24"/>
            <w:szCs w:val="24"/>
          </w:rPr>
          <m:t>nu</m:t>
        </m:r>
        <m:sSub>
          <m:sSubPr>
            <m:ctrlPr>
              <w:ins w:id="33" w:author="D I" w:date="2021-02-04T11:19:00Z">
                <w:rPr>
                  <w:rFonts w:ascii="Cambria Math" w:hAnsi="Cambria Math"/>
                  <w:b/>
                  <w:i/>
                  <w:sz w:val="24"/>
                  <w:szCs w:val="24"/>
                </w:rPr>
              </w:ins>
            </m:ctrlPr>
          </m:sSubPr>
          <m:e>
            <m:r>
              <m:rPr>
                <m:sty m:val="bi"/>
              </m:rPr>
              <w:rPr>
                <w:rFonts w:ascii="Cambria Math" w:hAnsi="Cambria Math"/>
                <w:sz w:val="24"/>
                <w:szCs w:val="24"/>
              </w:rPr>
              <m:t>m</m:t>
            </m:r>
          </m:e>
          <m:sub>
            <m:r>
              <m:rPr>
                <m:sty m:val="bi"/>
              </m:rPr>
              <w:rPr>
                <w:rFonts w:ascii="Cambria Math" w:hAnsi="Cambria Math"/>
                <w:sz w:val="24"/>
                <w:szCs w:val="24"/>
              </w:rPr>
              <m:t>error</m:t>
            </m:r>
          </m:sub>
        </m:sSub>
        <m:r>
          <m:rPr>
            <m:sty m:val="bi"/>
          </m:rPr>
          <w:rPr>
            <w:rFonts w:ascii="Cambria Math" w:hAnsi="Cambria Math"/>
            <w:sz w:val="24"/>
            <w:szCs w:val="24"/>
          </w:rPr>
          <m:t>=|my_sin-matlab_sin|</m:t>
        </m:r>
      </m:oMath>
      <w:r>
        <w:rPr>
          <w:sz w:val="24"/>
          <w:szCs w:val="24"/>
        </w:rPr>
        <w:t xml:space="preserve">) </w:t>
      </w:r>
      <w:r w:rsidRPr="00710AF7">
        <w:rPr>
          <w:sz w:val="24"/>
          <w:szCs w:val="24"/>
        </w:rPr>
        <w:t xml:space="preserve">and </w:t>
      </w:r>
      <w:r>
        <w:rPr>
          <w:sz w:val="24"/>
          <w:szCs w:val="24"/>
        </w:rPr>
        <w:t xml:space="preserve">then examine the effect of number of terms in your </w:t>
      </w:r>
      <w:r>
        <w:rPr>
          <w:i/>
          <w:sz w:val="24"/>
          <w:szCs w:val="24"/>
        </w:rPr>
        <w:t xml:space="preserve">my_sin </w:t>
      </w:r>
      <w:r>
        <w:rPr>
          <w:sz w:val="24"/>
          <w:szCs w:val="24"/>
        </w:rPr>
        <w:t xml:space="preserve">function and the effect of </w:t>
      </w:r>
      <w:r>
        <w:rPr>
          <w:i/>
          <w:sz w:val="24"/>
          <w:szCs w:val="24"/>
        </w:rPr>
        <w:t xml:space="preserve">x </w:t>
      </w:r>
      <w:r>
        <w:rPr>
          <w:sz w:val="24"/>
          <w:szCs w:val="24"/>
        </w:rPr>
        <w:t>–axis you are using.</w:t>
      </w:r>
      <w:r w:rsidRPr="00710AF7">
        <w:rPr>
          <w:sz w:val="24"/>
          <w:szCs w:val="24"/>
        </w:rPr>
        <w:t xml:space="preserve"> </w:t>
      </w:r>
      <w:r>
        <w:rPr>
          <w:sz w:val="24"/>
          <w:szCs w:val="24"/>
        </w:rPr>
        <w:t>You</w:t>
      </w:r>
      <w:r w:rsidRPr="00710AF7">
        <w:rPr>
          <w:sz w:val="24"/>
          <w:szCs w:val="24"/>
        </w:rPr>
        <w:t xml:space="preserve"> may find the </w:t>
      </w:r>
      <w:r w:rsidRPr="000F3420">
        <w:rPr>
          <w:b/>
          <w:i/>
          <w:sz w:val="24"/>
          <w:szCs w:val="24"/>
        </w:rPr>
        <w:t>semilogy()</w:t>
      </w:r>
      <w:r w:rsidRPr="00710AF7">
        <w:rPr>
          <w:sz w:val="24"/>
          <w:szCs w:val="24"/>
        </w:rPr>
        <w:t xml:space="preserve"> command more useful than </w:t>
      </w:r>
      <w:r w:rsidRPr="000F3420">
        <w:rPr>
          <w:b/>
          <w:i/>
          <w:sz w:val="24"/>
          <w:szCs w:val="24"/>
        </w:rPr>
        <w:t>plot()</w:t>
      </w:r>
      <w:r w:rsidRPr="00710AF7">
        <w:rPr>
          <w:sz w:val="24"/>
          <w:szCs w:val="24"/>
        </w:rPr>
        <w:t xml:space="preserve">.  This displays the y-axis on a logarithmic scale. </w:t>
      </w:r>
    </w:p>
    <w:p w14:paraId="4124FF2E" w14:textId="2AD4D8A9" w:rsidR="009D463F" w:rsidRDefault="000B57F5" w:rsidP="009D463F">
      <w:pPr>
        <w:pStyle w:val="Task"/>
        <w:numPr>
          <w:ilvl w:val="0"/>
          <w:numId w:val="0"/>
        </w:numPr>
        <w:ind w:left="851" w:right="0" w:hanging="851"/>
        <w:rPr>
          <w:i/>
          <w:sz w:val="24"/>
          <w:szCs w:val="24"/>
        </w:rPr>
      </w:pPr>
      <w:r>
        <w:rPr>
          <w:i/>
          <w:sz w:val="24"/>
          <w:szCs w:val="24"/>
        </w:rPr>
        <w:t xml:space="preserve">             </w:t>
      </w:r>
      <w:r w:rsidR="009D463F">
        <w:rPr>
          <w:i/>
          <w:sz w:val="24"/>
          <w:szCs w:val="24"/>
        </w:rPr>
        <w:t xml:space="preserve">-  Test your code for any limitations and comment on their origin </w:t>
      </w:r>
    </w:p>
    <w:p w14:paraId="435E6ED0" w14:textId="77777777" w:rsidR="009D463F" w:rsidRDefault="009D463F" w:rsidP="009D463F">
      <w:pPr>
        <w:pStyle w:val="Task"/>
        <w:numPr>
          <w:ilvl w:val="0"/>
          <w:numId w:val="0"/>
        </w:numPr>
        <w:ind w:left="851" w:right="0" w:hanging="851"/>
        <w:rPr>
          <w:i/>
          <w:sz w:val="24"/>
          <w:szCs w:val="24"/>
        </w:rPr>
      </w:pPr>
      <w:r>
        <w:rPr>
          <w:i/>
          <w:sz w:val="24"/>
          <w:szCs w:val="24"/>
        </w:rPr>
        <w:t xml:space="preserve">             - If you discovered some limitations, make sure you protect the code from them.</w:t>
      </w:r>
    </w:p>
    <w:p w14:paraId="56F99531" w14:textId="77777777" w:rsidR="00F427E6" w:rsidRDefault="00F427E6" w:rsidP="009D463F">
      <w:pPr>
        <w:pStyle w:val="Task"/>
        <w:numPr>
          <w:ilvl w:val="0"/>
          <w:numId w:val="0"/>
        </w:numPr>
        <w:ind w:left="851" w:right="0" w:hanging="851"/>
        <w:rPr>
          <w:i/>
          <w:sz w:val="24"/>
          <w:szCs w:val="24"/>
        </w:rPr>
      </w:pPr>
    </w:p>
    <w:p w14:paraId="30D6743B" w14:textId="77777777" w:rsidR="009D463F" w:rsidRDefault="009D463F" w:rsidP="009D463F">
      <w:pPr>
        <w:pStyle w:val="Task"/>
        <w:numPr>
          <w:ilvl w:val="0"/>
          <w:numId w:val="0"/>
        </w:numPr>
        <w:ind w:left="851" w:right="0" w:hanging="851"/>
        <w:rPr>
          <w:i/>
          <w:sz w:val="24"/>
          <w:szCs w:val="24"/>
        </w:rPr>
      </w:pPr>
      <w:r w:rsidRPr="00C02D2D">
        <w:rPr>
          <w:i/>
          <w:sz w:val="24"/>
          <w:szCs w:val="24"/>
        </w:rPr>
        <w:t>Note:</w:t>
      </w:r>
      <w:r>
        <w:rPr>
          <w:i/>
          <w:sz w:val="24"/>
          <w:szCs w:val="24"/>
        </w:rPr>
        <w:t xml:space="preserve"> Read more about numerical overflow. In MATLAB variables have double data type by default and every time a function returns a value above or below the double data type range the variable becomes </w:t>
      </w:r>
      <m:oMath>
        <m:r>
          <w:rPr>
            <w:rFonts w:ascii="Cambria Math" w:hAnsi="Cambria Math"/>
            <w:sz w:val="24"/>
            <w:szCs w:val="24"/>
          </w:rPr>
          <m:t>±</m:t>
        </m:r>
      </m:oMath>
      <w:r>
        <w:rPr>
          <w:i/>
          <w:sz w:val="24"/>
          <w:szCs w:val="24"/>
        </w:rPr>
        <w:t>Inf, for example exp(709)=</w:t>
      </w:r>
      <w:r w:rsidRPr="00FE67EF">
        <w:t xml:space="preserve"> </w:t>
      </w:r>
      <w:r w:rsidRPr="00FE67EF">
        <w:rPr>
          <w:i/>
          <w:sz w:val="24"/>
          <w:szCs w:val="24"/>
        </w:rPr>
        <w:t>8.2184e+307</w:t>
      </w:r>
      <w:r>
        <w:rPr>
          <w:i/>
          <w:sz w:val="24"/>
          <w:szCs w:val="24"/>
        </w:rPr>
        <w:t xml:space="preserve"> and exp(710)=Inf. The issue with MATLAB is that it will not warn you about Infs and NaNs (not a number variable) and it is up to the programmer to search for potential overflow and protect the code.</w:t>
      </w:r>
    </w:p>
    <w:p w14:paraId="2E35BF3F" w14:textId="77777777" w:rsidR="009D463F" w:rsidRDefault="009D463F" w:rsidP="009D463F">
      <w:pPr>
        <w:pStyle w:val="Task"/>
        <w:numPr>
          <w:ilvl w:val="0"/>
          <w:numId w:val="0"/>
        </w:numPr>
        <w:ind w:left="851" w:right="0" w:hanging="851"/>
        <w:rPr>
          <w:i/>
          <w:sz w:val="24"/>
          <w:szCs w:val="24"/>
        </w:rPr>
      </w:pPr>
    </w:p>
    <w:p w14:paraId="5EF6961F" w14:textId="04665374" w:rsidR="009D463F" w:rsidRDefault="009D463F" w:rsidP="009D463F">
      <w:pPr>
        <w:pStyle w:val="Task"/>
        <w:numPr>
          <w:ilvl w:val="0"/>
          <w:numId w:val="0"/>
        </w:numPr>
        <w:ind w:left="851" w:right="0" w:hanging="851"/>
        <w:rPr>
          <w:i/>
          <w:sz w:val="24"/>
          <w:szCs w:val="24"/>
        </w:rPr>
      </w:pPr>
      <w:r>
        <w:rPr>
          <w:i/>
          <w:sz w:val="24"/>
          <w:szCs w:val="24"/>
        </w:rPr>
        <w:t>Hint</w:t>
      </w:r>
      <w:r w:rsidRPr="00C02D2D">
        <w:rPr>
          <w:i/>
          <w:sz w:val="24"/>
          <w:szCs w:val="24"/>
        </w:rPr>
        <w:t>:</w:t>
      </w:r>
      <w:r>
        <w:rPr>
          <w:i/>
          <w:sz w:val="24"/>
          <w:szCs w:val="24"/>
        </w:rPr>
        <w:t xml:space="preserve"> Fu</w:t>
      </w:r>
      <w:r w:rsidR="00F427E6">
        <w:rPr>
          <w:i/>
          <w:sz w:val="24"/>
          <w:szCs w:val="24"/>
        </w:rPr>
        <w:t>nction you need to create in</w:t>
      </w:r>
      <w:r>
        <w:rPr>
          <w:i/>
          <w:sz w:val="24"/>
          <w:szCs w:val="24"/>
        </w:rPr>
        <w:t xml:space="preserve"> has two inputs: number_of_terms and x. Both of these should be single numeric values (positive integer and double data type). In orde</w:t>
      </w:r>
      <w:r w:rsidR="00B843B9">
        <w:rPr>
          <w:i/>
          <w:sz w:val="24"/>
          <w:szCs w:val="24"/>
        </w:rPr>
        <w:t>r to examine their effect in this example</w:t>
      </w:r>
      <w:r>
        <w:rPr>
          <w:i/>
          <w:sz w:val="24"/>
          <w:szCs w:val="24"/>
        </w:rPr>
        <w:t xml:space="preserve"> you need to run your code for multiple values of x and number_of_terms. </w:t>
      </w:r>
      <w:r w:rsidR="00F427E6">
        <w:rPr>
          <w:i/>
          <w:sz w:val="24"/>
          <w:szCs w:val="24"/>
        </w:rPr>
        <w:t xml:space="preserve">Expectation is </w:t>
      </w:r>
      <w:r>
        <w:rPr>
          <w:i/>
          <w:sz w:val="24"/>
          <w:szCs w:val="24"/>
        </w:rPr>
        <w:t>to do this automatically. The analytic approach is:</w:t>
      </w:r>
    </w:p>
    <w:p w14:paraId="34EA12FB" w14:textId="77777777" w:rsidR="009D463F" w:rsidRDefault="009D463F" w:rsidP="009D463F">
      <w:pPr>
        <w:pStyle w:val="Task"/>
        <w:numPr>
          <w:ilvl w:val="0"/>
          <w:numId w:val="0"/>
        </w:numPr>
        <w:ind w:left="851" w:right="0" w:hanging="851"/>
        <w:rPr>
          <w:i/>
          <w:sz w:val="24"/>
          <w:szCs w:val="24"/>
        </w:rPr>
      </w:pPr>
      <w:r>
        <w:rPr>
          <w:i/>
          <w:sz w:val="24"/>
          <w:szCs w:val="24"/>
        </w:rPr>
        <w:t xml:space="preserve">             a)   Fix x to some value, create array consisting of various number_of_terms and run a loop </w:t>
      </w:r>
      <w:r>
        <w:rPr>
          <w:i/>
          <w:sz w:val="24"/>
          <w:szCs w:val="24"/>
        </w:rPr>
        <w:br/>
        <w:t xml:space="preserve">       calling your function for each value, calculate the numerical error, plot the numerical </w:t>
      </w:r>
      <w:r>
        <w:rPr>
          <w:i/>
          <w:sz w:val="24"/>
          <w:szCs w:val="24"/>
        </w:rPr>
        <w:br/>
        <w:t xml:space="preserve">      error  versus array of various numbers of terms and comment on your observations. </w:t>
      </w:r>
    </w:p>
    <w:p w14:paraId="12E6FA5B" w14:textId="77777777" w:rsidR="009D463F" w:rsidRDefault="009D463F" w:rsidP="009D463F">
      <w:pPr>
        <w:pStyle w:val="Task"/>
        <w:numPr>
          <w:ilvl w:val="0"/>
          <w:numId w:val="0"/>
        </w:numPr>
        <w:ind w:left="851" w:right="0" w:hanging="851"/>
        <w:rPr>
          <w:i/>
          <w:sz w:val="24"/>
          <w:szCs w:val="24"/>
        </w:rPr>
      </w:pPr>
      <w:r>
        <w:rPr>
          <w:i/>
          <w:sz w:val="24"/>
          <w:szCs w:val="24"/>
        </w:rPr>
        <w:t xml:space="preserve">             b)   For examining effect of x, you should fix number_of_terms to some value, create array of </w:t>
      </w:r>
      <w:r>
        <w:rPr>
          <w:i/>
          <w:sz w:val="24"/>
          <w:szCs w:val="24"/>
        </w:rPr>
        <w:br/>
        <w:t xml:space="preserve">       x values, run a loop for each value, calculate the numerical error, plot numerical error </w:t>
      </w:r>
      <w:r>
        <w:rPr>
          <w:i/>
          <w:sz w:val="24"/>
          <w:szCs w:val="24"/>
        </w:rPr>
        <w:br/>
        <w:t xml:space="preserve">       versus array of x values and comment on your observations. </w:t>
      </w:r>
    </w:p>
    <w:p w14:paraId="421F405D" w14:textId="77777777" w:rsidR="009D463F" w:rsidRPr="00434D4C" w:rsidRDefault="009D463F" w:rsidP="009D463F">
      <w:pPr>
        <w:pStyle w:val="Task"/>
        <w:numPr>
          <w:ilvl w:val="0"/>
          <w:numId w:val="0"/>
        </w:numPr>
        <w:ind w:left="851" w:right="0" w:hanging="851"/>
        <w:rPr>
          <w:i/>
          <w:sz w:val="24"/>
          <w:szCs w:val="24"/>
        </w:rPr>
      </w:pPr>
      <w:r>
        <w:rPr>
          <w:i/>
          <w:sz w:val="24"/>
          <w:szCs w:val="24"/>
        </w:rPr>
        <w:t xml:space="preserve">              c)   Finally, if you noticed some interlay of the effects you should repeat steps a) and b) by </w:t>
      </w:r>
      <w:r>
        <w:rPr>
          <w:i/>
          <w:sz w:val="24"/>
          <w:szCs w:val="24"/>
        </w:rPr>
        <w:br/>
        <w:t xml:space="preserve">        changing the fixed terms or array range and then explaining how both parameters affect </w:t>
      </w:r>
      <w:r>
        <w:rPr>
          <w:i/>
          <w:sz w:val="24"/>
          <w:szCs w:val="24"/>
        </w:rPr>
        <w:br/>
        <w:t xml:space="preserve">        your function at the same time, and what are the limitations.  </w:t>
      </w:r>
    </w:p>
    <w:p w14:paraId="10A0AAD6" w14:textId="3EC7AEFE" w:rsidR="00897795" w:rsidRPr="0030265F" w:rsidRDefault="009D463F" w:rsidP="0030265F">
      <w:pPr>
        <w:pStyle w:val="Task"/>
        <w:numPr>
          <w:ilvl w:val="0"/>
          <w:numId w:val="0"/>
        </w:numPr>
        <w:ind w:left="851" w:right="0" w:hanging="851"/>
        <w:rPr>
          <w:i/>
          <w:sz w:val="24"/>
          <w:szCs w:val="24"/>
        </w:rPr>
      </w:pPr>
      <w:r>
        <w:rPr>
          <w:i/>
          <w:sz w:val="24"/>
          <w:szCs w:val="24"/>
        </w:rPr>
        <w:t xml:space="preserve">.  </w:t>
      </w:r>
    </w:p>
    <w:p w14:paraId="7EC69EE4" w14:textId="77777777" w:rsidR="00897795" w:rsidRDefault="00897795" w:rsidP="00897795"/>
    <w:p w14:paraId="24CA9827" w14:textId="77777777" w:rsidR="00897795" w:rsidRPr="00897795" w:rsidRDefault="00897795" w:rsidP="00897795"/>
    <w:p w14:paraId="0B3BC572" w14:textId="77777777" w:rsidR="00276299" w:rsidRDefault="00A9616A" w:rsidP="00C536F3">
      <w:pPr>
        <w:pStyle w:val="Heading1"/>
      </w:pPr>
      <w:bookmarkStart w:id="34" w:name="_Toc20749438"/>
      <w:r>
        <w:t>Matrices in MATLAB</w:t>
      </w:r>
      <w:bookmarkEnd w:id="34"/>
      <w:r w:rsidR="00636AB5">
        <w:t xml:space="preserve"> </w:t>
      </w:r>
    </w:p>
    <w:p w14:paraId="0F125F83" w14:textId="77777777" w:rsidR="00F26F5D" w:rsidRDefault="00F26F5D" w:rsidP="00F26F5D"/>
    <w:p w14:paraId="4EE6E7CD" w14:textId="77777777" w:rsidR="00C46D73" w:rsidRPr="00F26F5D" w:rsidRDefault="00C46D73" w:rsidP="00F26F5D">
      <w:pPr>
        <w:pStyle w:val="Task"/>
        <w:numPr>
          <w:ilvl w:val="0"/>
          <w:numId w:val="0"/>
        </w:numPr>
        <w:jc w:val="left"/>
        <w:rPr>
          <w:i/>
        </w:rPr>
      </w:pPr>
      <w:r w:rsidRPr="00F26F5D">
        <w:rPr>
          <w:i/>
        </w:rPr>
        <w:t>(each</w:t>
      </w:r>
      <w:r w:rsidR="00F26F5D" w:rsidRPr="00F26F5D">
        <w:rPr>
          <w:i/>
        </w:rPr>
        <w:t xml:space="preserve"> blue shaded</w:t>
      </w:r>
      <w:r w:rsidRPr="00F26F5D">
        <w:rPr>
          <w:i/>
        </w:rPr>
        <w:t xml:space="preserve"> task </w:t>
      </w:r>
      <w:r w:rsidR="00F26F5D">
        <w:rPr>
          <w:i/>
        </w:rPr>
        <w:t xml:space="preserve">is worth </w:t>
      </w:r>
      <w:r w:rsidRPr="00F26F5D">
        <w:rPr>
          <w:i/>
        </w:rPr>
        <w:t>1 mark)</w:t>
      </w:r>
    </w:p>
    <w:p w14:paraId="0B577AB1" w14:textId="77777777" w:rsidR="009C7683" w:rsidRPr="009C7683" w:rsidRDefault="009C7683" w:rsidP="009C7683"/>
    <w:p w14:paraId="360A9C43" w14:textId="77777777" w:rsidR="00276299" w:rsidRPr="00276299" w:rsidRDefault="00276299" w:rsidP="00276299">
      <w:pPr>
        <w:pStyle w:val="LEUBodyText"/>
        <w:rPr>
          <w:b/>
          <w:sz w:val="22"/>
          <w:szCs w:val="22"/>
        </w:rPr>
      </w:pPr>
      <w:r>
        <w:t xml:space="preserve"> </w:t>
      </w:r>
      <w:r w:rsidRPr="00276299">
        <w:rPr>
          <w:sz w:val="22"/>
          <w:szCs w:val="22"/>
        </w:rPr>
        <w:t xml:space="preserve">An array is effectively a </w:t>
      </w:r>
      <w:r w:rsidRPr="00276299">
        <w:rPr>
          <w:b/>
          <w:sz w:val="22"/>
          <w:szCs w:val="22"/>
        </w:rPr>
        <w:t xml:space="preserve">row vector </w:t>
      </w:r>
      <w:r w:rsidRPr="00276299">
        <w:rPr>
          <w:sz w:val="22"/>
          <w:szCs w:val="22"/>
        </w:rPr>
        <w:t xml:space="preserve">or a </w:t>
      </w:r>
      <w:r w:rsidRPr="00276299">
        <w:rPr>
          <w:b/>
          <w:sz w:val="22"/>
          <w:szCs w:val="22"/>
        </w:rPr>
        <w:t xml:space="preserve">1 x </w:t>
      </w:r>
      <w:r w:rsidRPr="00276299">
        <w:rPr>
          <w:b/>
          <w:i/>
          <w:sz w:val="22"/>
          <w:szCs w:val="22"/>
        </w:rPr>
        <w:t xml:space="preserve">n </w:t>
      </w:r>
      <w:r w:rsidRPr="00276299">
        <w:rPr>
          <w:sz w:val="22"/>
          <w:szCs w:val="22"/>
        </w:rPr>
        <w:t>matrix i.e.</w:t>
      </w:r>
    </w:p>
    <w:p w14:paraId="50198683" w14:textId="77777777" w:rsidR="00276299" w:rsidRDefault="00276299" w:rsidP="00276299">
      <w:pPr>
        <w:pStyle w:val="MATLAB"/>
      </w:pPr>
      <w:r>
        <w:t>&gt;&gt; rowvector = [3 5 7]</w:t>
      </w:r>
    </w:p>
    <w:p w14:paraId="7E4A3710" w14:textId="77777777" w:rsidR="00276299" w:rsidRDefault="00276299" w:rsidP="00276299">
      <w:pPr>
        <w:pStyle w:val="MATLAB"/>
      </w:pPr>
      <w:r>
        <w:t>rowvector =</w:t>
      </w:r>
    </w:p>
    <w:p w14:paraId="002F5B1A" w14:textId="77777777" w:rsidR="00276299" w:rsidRPr="00EB11CF" w:rsidRDefault="00276299" w:rsidP="00276299">
      <w:pPr>
        <w:pStyle w:val="MATLAB"/>
      </w:pPr>
      <w:r>
        <w:t xml:space="preserve">     3     5     7</w:t>
      </w:r>
    </w:p>
    <w:p w14:paraId="33C69258" w14:textId="77777777" w:rsidR="00276299" w:rsidRPr="00276299" w:rsidRDefault="00276299" w:rsidP="00276299">
      <w:pPr>
        <w:pStyle w:val="LEUBodyText"/>
        <w:rPr>
          <w:sz w:val="22"/>
          <w:szCs w:val="22"/>
        </w:rPr>
      </w:pPr>
      <w:r w:rsidRPr="00276299">
        <w:rPr>
          <w:sz w:val="22"/>
          <w:szCs w:val="22"/>
        </w:rPr>
        <w:t xml:space="preserve">In MATLAB you can enter a </w:t>
      </w:r>
      <w:r w:rsidRPr="00276299">
        <w:rPr>
          <w:b/>
          <w:i/>
          <w:sz w:val="22"/>
          <w:szCs w:val="22"/>
        </w:rPr>
        <w:t xml:space="preserve">n </w:t>
      </w:r>
      <w:r w:rsidRPr="00276299">
        <w:rPr>
          <w:b/>
          <w:sz w:val="22"/>
          <w:szCs w:val="22"/>
        </w:rPr>
        <w:t>x 1</w:t>
      </w:r>
      <w:r w:rsidRPr="00276299">
        <w:rPr>
          <w:sz w:val="22"/>
          <w:szCs w:val="22"/>
        </w:rPr>
        <w:t xml:space="preserve"> matrix (or column vector) using the following syntax</w:t>
      </w:r>
    </w:p>
    <w:p w14:paraId="63E8FFA7" w14:textId="77777777" w:rsidR="00276299" w:rsidRDefault="00276299" w:rsidP="00276299">
      <w:pPr>
        <w:pStyle w:val="MATLAB"/>
      </w:pPr>
      <w:r>
        <w:t>&gt;&gt; columnvector = [2;4;6]</w:t>
      </w:r>
    </w:p>
    <w:p w14:paraId="7CA48F0B" w14:textId="77777777" w:rsidR="00276299" w:rsidRDefault="00276299" w:rsidP="00276299">
      <w:pPr>
        <w:pStyle w:val="MATLAB"/>
      </w:pPr>
      <w:r>
        <w:t>columnvector =</w:t>
      </w:r>
    </w:p>
    <w:p w14:paraId="50108FFB" w14:textId="77777777" w:rsidR="00276299" w:rsidRDefault="00276299" w:rsidP="00276299">
      <w:pPr>
        <w:pStyle w:val="MATLAB"/>
      </w:pPr>
      <w:r>
        <w:t xml:space="preserve">     2</w:t>
      </w:r>
    </w:p>
    <w:p w14:paraId="26707B1C" w14:textId="77777777" w:rsidR="00276299" w:rsidRDefault="00276299" w:rsidP="00276299">
      <w:pPr>
        <w:pStyle w:val="MATLAB"/>
      </w:pPr>
      <w:r>
        <w:t xml:space="preserve">     4</w:t>
      </w:r>
    </w:p>
    <w:p w14:paraId="442F9C5E" w14:textId="77777777" w:rsidR="00276299" w:rsidRPr="00B6066B" w:rsidRDefault="00276299" w:rsidP="00276299">
      <w:pPr>
        <w:pStyle w:val="MATLAB"/>
      </w:pPr>
      <w:r>
        <w:t xml:space="preserve">     6</w:t>
      </w:r>
    </w:p>
    <w:p w14:paraId="718E88A7" w14:textId="77777777" w:rsidR="00276299" w:rsidRDefault="00276299" w:rsidP="009C7683">
      <w:r>
        <w:t xml:space="preserve">Using the above </w:t>
      </w:r>
      <w:r w:rsidR="00883405">
        <w:t xml:space="preserve">information </w:t>
      </w:r>
      <w:r w:rsidR="002B4975">
        <w:t xml:space="preserve">on inputting matrices </w:t>
      </w:r>
      <w:r>
        <w:t>as a starting point, enter the following matrices in MATLAB.</w:t>
      </w:r>
      <w:r>
        <w:tab/>
      </w:r>
      <w:r>
        <w:tab/>
      </w:r>
      <w:r>
        <w:tab/>
      </w:r>
    </w:p>
    <w:p w14:paraId="041D6BF4" w14:textId="77777777" w:rsidR="00276299" w:rsidRPr="00DF626D" w:rsidRDefault="00276299" w:rsidP="00276299">
      <w:pPr>
        <w:spacing w:after="200" w:line="276" w:lineRule="auto"/>
        <w:rPr>
          <w:rFonts w:asciiTheme="minorHAnsi" w:eastAsiaTheme="minorHAnsi" w:hAnsiTheme="minorHAnsi" w:cstheme="minorBidi"/>
        </w:rPr>
      </w:pPr>
      <m:oMathPara>
        <m:oMath>
          <m:r>
            <w:rPr>
              <w:rFonts w:ascii="Cambria Math" w:eastAsiaTheme="minorHAnsi" w:hAnsi="Cambria Math" w:cstheme="minorBidi"/>
            </w:rPr>
            <m:t>A=</m:t>
          </m:r>
          <m:d>
            <m:dPr>
              <m:ctrlPr>
                <w:ins w:id="35" w:author="D I" w:date="2021-02-04T09:31:00Z">
                  <w:rPr>
                    <w:rFonts w:ascii="Cambria Math" w:eastAsiaTheme="minorHAnsi" w:hAnsi="Cambria Math" w:cstheme="minorBidi"/>
                    <w:i/>
                  </w:rPr>
                </w:ins>
              </m:ctrlPr>
            </m:dPr>
            <m:e>
              <m:m>
                <m:mPr>
                  <m:mcs>
                    <m:mc>
                      <m:mcPr>
                        <m:count m:val="3"/>
                        <m:mcJc m:val="center"/>
                      </m:mcPr>
                    </m:mc>
                  </m:mcs>
                  <m:ctrlPr>
                    <w:ins w:id="36" w:author="D I" w:date="2021-02-04T09:31:00Z">
                      <w:rPr>
                        <w:rFonts w:ascii="Cambria Math" w:eastAsiaTheme="minorHAnsi" w:hAnsi="Cambria Math" w:cstheme="minorBidi"/>
                        <w:i/>
                      </w:rPr>
                    </w:ins>
                  </m:ctrlPr>
                </m:mPr>
                <m:mr>
                  <m:e>
                    <m:r>
                      <w:rPr>
                        <w:rFonts w:ascii="Cambria Math" w:eastAsiaTheme="minorHAnsi" w:hAnsi="Cambria Math" w:cstheme="minorBidi"/>
                      </w:rPr>
                      <m:t>4</m:t>
                    </m:r>
                  </m:e>
                  <m:e>
                    <m:r>
                      <w:rPr>
                        <w:rFonts w:ascii="Cambria Math" w:eastAsiaTheme="minorHAnsi" w:hAnsi="Cambria Math" w:cstheme="minorBidi"/>
                      </w:rPr>
                      <m:t>5</m:t>
                    </m:r>
                  </m:e>
                  <m:e>
                    <m:r>
                      <w:rPr>
                        <w:rFonts w:ascii="Cambria Math" w:eastAsiaTheme="minorHAnsi" w:hAnsi="Cambria Math" w:cstheme="minorBidi"/>
                      </w:rPr>
                      <m:t>6</m:t>
                    </m:r>
                  </m:e>
                </m:mr>
                <m:mr>
                  <m:e>
                    <m:r>
                      <w:rPr>
                        <w:rFonts w:ascii="Cambria Math" w:eastAsiaTheme="minorHAnsi" w:hAnsi="Cambria Math" w:cstheme="minorBidi"/>
                      </w:rPr>
                      <m:t>11</m:t>
                    </m:r>
                  </m:e>
                  <m:e>
                    <m:r>
                      <w:rPr>
                        <w:rFonts w:ascii="Cambria Math" w:eastAsiaTheme="minorHAnsi" w:hAnsi="Cambria Math" w:cstheme="minorBidi"/>
                      </w:rPr>
                      <m:t>9</m:t>
                    </m:r>
                  </m:e>
                  <m:e>
                    <m:r>
                      <w:rPr>
                        <w:rFonts w:ascii="Cambria Math" w:eastAsiaTheme="minorHAnsi" w:hAnsi="Cambria Math" w:cstheme="minorBidi"/>
                      </w:rPr>
                      <m:t>1</m:t>
                    </m:r>
                  </m:e>
                </m:mr>
                <m:mr>
                  <m:e>
                    <m:r>
                      <w:rPr>
                        <w:rFonts w:ascii="Cambria Math" w:eastAsiaTheme="minorHAnsi" w:hAnsi="Cambria Math" w:cstheme="minorBidi"/>
                      </w:rPr>
                      <m:t>8</m:t>
                    </m:r>
                  </m:e>
                  <m:e>
                    <m:r>
                      <w:rPr>
                        <w:rFonts w:ascii="Cambria Math" w:eastAsiaTheme="minorHAnsi" w:hAnsi="Cambria Math" w:cstheme="minorBidi"/>
                      </w:rPr>
                      <m:t>7</m:t>
                    </m:r>
                  </m:e>
                  <m:e>
                    <m:r>
                      <w:rPr>
                        <w:rFonts w:ascii="Cambria Math" w:eastAsiaTheme="minorHAnsi" w:hAnsi="Cambria Math" w:cstheme="minorBidi"/>
                      </w:rPr>
                      <m:t>2</m:t>
                    </m:r>
                  </m:e>
                </m:mr>
              </m:m>
            </m:e>
          </m:d>
          <m:r>
            <w:rPr>
              <w:rFonts w:ascii="Cambria Math" w:eastAsiaTheme="minorHAnsi" w:hAnsi="Cambria Math" w:cstheme="minorBidi"/>
            </w:rPr>
            <m:t xml:space="preserve">                     B= </m:t>
          </m:r>
          <m:d>
            <m:dPr>
              <m:ctrlPr>
                <w:ins w:id="37" w:author="D I" w:date="2021-02-04T09:31:00Z">
                  <w:rPr>
                    <w:rFonts w:ascii="Cambria Math" w:eastAsiaTheme="minorHAnsi" w:hAnsi="Cambria Math" w:cstheme="minorBidi"/>
                    <w:i/>
                  </w:rPr>
                </w:ins>
              </m:ctrlPr>
            </m:dPr>
            <m:e>
              <m:m>
                <m:mPr>
                  <m:mcs>
                    <m:mc>
                      <m:mcPr>
                        <m:count m:val="3"/>
                        <m:mcJc m:val="center"/>
                      </m:mcPr>
                    </m:mc>
                  </m:mcs>
                  <m:ctrlPr>
                    <w:ins w:id="38" w:author="D I" w:date="2021-02-04T09:31:00Z">
                      <w:rPr>
                        <w:rFonts w:ascii="Cambria Math" w:eastAsiaTheme="minorHAnsi" w:hAnsi="Cambria Math" w:cstheme="minorBidi"/>
                        <w:i/>
                      </w:rPr>
                    </w:ins>
                  </m:ctrlPr>
                </m:mPr>
                <m:mr>
                  <m:e>
                    <m:r>
                      <w:rPr>
                        <w:rFonts w:ascii="Cambria Math" w:eastAsiaTheme="minorHAnsi" w:hAnsi="Cambria Math" w:cstheme="minorBidi"/>
                      </w:rPr>
                      <m:t>1</m:t>
                    </m:r>
                  </m:e>
                  <m:e>
                    <m:r>
                      <w:rPr>
                        <w:rFonts w:ascii="Cambria Math" w:eastAsiaTheme="minorHAnsi" w:hAnsi="Cambria Math" w:cstheme="minorBidi"/>
                      </w:rPr>
                      <m:t>2</m:t>
                    </m:r>
                  </m:e>
                  <m:e>
                    <m:r>
                      <w:rPr>
                        <w:rFonts w:ascii="Cambria Math" w:eastAsiaTheme="minorHAnsi" w:hAnsi="Cambria Math" w:cstheme="minorBidi"/>
                      </w:rPr>
                      <m:t>3</m:t>
                    </m:r>
                  </m:e>
                </m:mr>
                <m:mr>
                  <m:e>
                    <m:r>
                      <w:rPr>
                        <w:rFonts w:ascii="Cambria Math" w:eastAsiaTheme="minorHAnsi" w:hAnsi="Cambria Math" w:cstheme="minorBidi"/>
                      </w:rPr>
                      <m:t>7</m:t>
                    </m:r>
                  </m:e>
                  <m:e>
                    <m:r>
                      <w:rPr>
                        <w:rFonts w:ascii="Cambria Math" w:eastAsiaTheme="minorHAnsi" w:hAnsi="Cambria Math" w:cstheme="minorBidi"/>
                      </w:rPr>
                      <m:t>8</m:t>
                    </m:r>
                  </m:e>
                  <m:e>
                    <m:r>
                      <w:rPr>
                        <w:rFonts w:ascii="Cambria Math" w:eastAsiaTheme="minorHAnsi" w:hAnsi="Cambria Math" w:cstheme="minorBidi"/>
                      </w:rPr>
                      <m:t>9</m:t>
                    </m:r>
                  </m:e>
                </m:mr>
              </m:m>
            </m:e>
          </m:d>
        </m:oMath>
      </m:oMathPara>
    </w:p>
    <w:p w14:paraId="77C317B9" w14:textId="77777777" w:rsidR="00276299" w:rsidRDefault="00276299" w:rsidP="0013321A">
      <w:pPr>
        <w:pStyle w:val="Heading2"/>
      </w:pPr>
      <w:bookmarkStart w:id="39" w:name="_Toc20749439"/>
      <w:r w:rsidRPr="0013321A">
        <w:t>Matrix operations</w:t>
      </w:r>
      <w:bookmarkEnd w:id="39"/>
    </w:p>
    <w:p w14:paraId="12721B3B" w14:textId="77777777" w:rsidR="00897795" w:rsidRPr="00897795" w:rsidRDefault="00897795" w:rsidP="00897795"/>
    <w:p w14:paraId="3E8B6633" w14:textId="77777777" w:rsidR="00276299" w:rsidRDefault="00276299" w:rsidP="009C7683">
      <w:pPr>
        <w:pStyle w:val="LEUBodyText"/>
        <w:jc w:val="both"/>
      </w:pPr>
      <w:r>
        <w:t xml:space="preserve">You can carry out basic operations on matrices such as addition/subtraction and multiplication using MATLAB but you need to be careful regarding the matrix dimensions.  You can find out the matrix dimensions using the </w:t>
      </w:r>
      <w:r w:rsidRPr="00B34DA8">
        <w:rPr>
          <w:rFonts w:ascii="Consolas" w:hAnsi="Consolas" w:cs="Consolas"/>
        </w:rPr>
        <w:t>size()</w:t>
      </w:r>
      <w:r>
        <w:t xml:space="preserve"> command i.e.</w:t>
      </w:r>
    </w:p>
    <w:p w14:paraId="04DC7C1C" w14:textId="77777777" w:rsidR="00276299" w:rsidRDefault="00276299" w:rsidP="00276299">
      <w:pPr>
        <w:pStyle w:val="MATLAB"/>
      </w:pPr>
      <w:r>
        <w:t>&gt;&gt; size(A)</w:t>
      </w:r>
    </w:p>
    <w:p w14:paraId="1991FFE3" w14:textId="77777777" w:rsidR="00276299" w:rsidRDefault="00276299" w:rsidP="00276299">
      <w:pPr>
        <w:pStyle w:val="MATLAB"/>
      </w:pPr>
      <w:r>
        <w:t>ans =</w:t>
      </w:r>
    </w:p>
    <w:p w14:paraId="11126668" w14:textId="77777777" w:rsidR="00276299" w:rsidRDefault="00276299" w:rsidP="00276299">
      <w:pPr>
        <w:pStyle w:val="MATLAB"/>
      </w:pPr>
      <w:r>
        <w:t xml:space="preserve">     3     3</w:t>
      </w:r>
    </w:p>
    <w:p w14:paraId="09EF6D70" w14:textId="77777777" w:rsidR="00276299" w:rsidRDefault="00276299" w:rsidP="00276299">
      <w:pPr>
        <w:pStyle w:val="MATLAB"/>
      </w:pPr>
      <w:r>
        <w:t>&gt;&gt; size(B)</w:t>
      </w:r>
    </w:p>
    <w:p w14:paraId="41462A5E" w14:textId="77777777" w:rsidR="00276299" w:rsidRDefault="00276299" w:rsidP="00276299">
      <w:pPr>
        <w:pStyle w:val="MATLAB"/>
      </w:pPr>
      <w:r>
        <w:t>ans =</w:t>
      </w:r>
    </w:p>
    <w:p w14:paraId="3BD43955" w14:textId="77777777" w:rsidR="00276299" w:rsidRDefault="00276299" w:rsidP="00276299">
      <w:pPr>
        <w:pStyle w:val="MATLAB"/>
      </w:pPr>
      <w:r>
        <w:t xml:space="preserve">     2     3</w:t>
      </w:r>
    </w:p>
    <w:p w14:paraId="57A83BE8" w14:textId="77777777" w:rsidR="00276299" w:rsidRDefault="00276299" w:rsidP="00276299">
      <w:pPr>
        <w:pStyle w:val="LEUBodyText"/>
      </w:pPr>
      <w:r>
        <w:t xml:space="preserve">Try and add </w:t>
      </w:r>
      <w:r>
        <w:rPr>
          <w:i/>
        </w:rPr>
        <w:t xml:space="preserve">A </w:t>
      </w:r>
      <w:r>
        <w:t xml:space="preserve">and </w:t>
      </w:r>
      <w:r>
        <w:rPr>
          <w:i/>
        </w:rPr>
        <w:t>B</w:t>
      </w:r>
      <w:r>
        <w:t xml:space="preserve"> together.  What happens?  You should get an error message like the following:</w:t>
      </w:r>
    </w:p>
    <w:p w14:paraId="6C0F1ECD" w14:textId="77777777" w:rsidR="00276299" w:rsidRDefault="00276299" w:rsidP="00276299">
      <w:pPr>
        <w:pStyle w:val="MATLAB"/>
      </w:pPr>
      <w:r>
        <w:t>&gt;&gt; A+B</w:t>
      </w:r>
    </w:p>
    <w:p w14:paraId="1B1D916A" w14:textId="77777777" w:rsidR="00276299" w:rsidRPr="00B34DA8" w:rsidRDefault="00276299" w:rsidP="00276299">
      <w:pPr>
        <w:pStyle w:val="MATLAB"/>
        <w:rPr>
          <w:color w:val="FF0000"/>
        </w:rPr>
      </w:pPr>
      <w:r w:rsidRPr="00B34DA8">
        <w:rPr>
          <w:color w:val="FF0000"/>
        </w:rPr>
        <w:t>??? Error using ==&gt; plus</w:t>
      </w:r>
    </w:p>
    <w:p w14:paraId="58605B8F" w14:textId="77777777" w:rsidR="00276299" w:rsidRPr="00B34DA8" w:rsidRDefault="00276299" w:rsidP="00276299">
      <w:pPr>
        <w:pStyle w:val="MATLAB"/>
        <w:rPr>
          <w:color w:val="FF0000"/>
        </w:rPr>
      </w:pPr>
      <w:r w:rsidRPr="00B34DA8">
        <w:rPr>
          <w:color w:val="FF0000"/>
        </w:rPr>
        <w:t>Matrix dimensions must agree.</w:t>
      </w:r>
    </w:p>
    <w:p w14:paraId="03A564CE" w14:textId="77777777" w:rsidR="00276299" w:rsidRDefault="00276299" w:rsidP="00276299">
      <w:pPr>
        <w:pStyle w:val="LEUBodyText"/>
      </w:pPr>
      <w:r>
        <w:t xml:space="preserve">You can only add matrices of the same size.  Similarly if you try and multiply </w:t>
      </w:r>
      <w:r w:rsidRPr="00B34DA8">
        <w:rPr>
          <w:i/>
        </w:rPr>
        <w:t>A</w:t>
      </w:r>
      <w:r>
        <w:t xml:space="preserve"> and </w:t>
      </w:r>
      <w:r>
        <w:rPr>
          <w:i/>
        </w:rPr>
        <w:t>B</w:t>
      </w:r>
      <w:r>
        <w:t>, you will also get an error:</w:t>
      </w:r>
    </w:p>
    <w:p w14:paraId="7B18DCDE" w14:textId="77777777" w:rsidR="00276299" w:rsidRDefault="00276299" w:rsidP="00276299">
      <w:pPr>
        <w:pStyle w:val="MATLAB"/>
      </w:pPr>
      <w:r>
        <w:t>&gt;&gt; A*B</w:t>
      </w:r>
    </w:p>
    <w:p w14:paraId="03DE2D09" w14:textId="77777777" w:rsidR="00276299" w:rsidRPr="007E1457" w:rsidRDefault="00276299" w:rsidP="00276299">
      <w:pPr>
        <w:pStyle w:val="MATLAB"/>
        <w:rPr>
          <w:color w:val="FF0000"/>
        </w:rPr>
      </w:pPr>
      <w:r w:rsidRPr="007E1457">
        <w:rPr>
          <w:color w:val="FF0000"/>
        </w:rPr>
        <w:lastRenderedPageBreak/>
        <w:t>??? Error using ==&gt; mtimes</w:t>
      </w:r>
    </w:p>
    <w:p w14:paraId="7D725376" w14:textId="77777777" w:rsidR="00276299" w:rsidRPr="007E1457" w:rsidRDefault="00276299" w:rsidP="00276299">
      <w:pPr>
        <w:pStyle w:val="MATLAB"/>
        <w:rPr>
          <w:color w:val="FF0000"/>
        </w:rPr>
      </w:pPr>
      <w:r w:rsidRPr="007E1457">
        <w:rPr>
          <w:color w:val="FF0000"/>
        </w:rPr>
        <w:t>Inner matrix dimensions must agree.</w:t>
      </w:r>
    </w:p>
    <w:p w14:paraId="25F8C19E" w14:textId="77777777" w:rsidR="00276299" w:rsidRDefault="00276299" w:rsidP="00276299">
      <w:pPr>
        <w:pStyle w:val="LEUBodyText"/>
      </w:pPr>
      <w:r>
        <w:t xml:space="preserve">You have probably seen this error before when you accidently used the </w:t>
      </w:r>
      <w:r w:rsidRPr="007E1457">
        <w:rPr>
          <w:rFonts w:ascii="Consolas" w:hAnsi="Consolas" w:cs="Consolas"/>
        </w:rPr>
        <w:t>*</w:t>
      </w:r>
      <w:r>
        <w:t xml:space="preserve"> (or </w:t>
      </w:r>
      <w:r w:rsidRPr="007E1457">
        <w:rPr>
          <w:rFonts w:ascii="Consolas" w:hAnsi="Consolas" w:cs="Consolas"/>
        </w:rPr>
        <w:t>/</w:t>
      </w:r>
      <w:r>
        <w:t xml:space="preserve">) operation instead of </w:t>
      </w:r>
      <w:r w:rsidRPr="007E1457">
        <w:rPr>
          <w:rFonts w:ascii="Consolas" w:hAnsi="Consolas" w:cs="Consolas"/>
        </w:rPr>
        <w:t>.*</w:t>
      </w:r>
      <w:r>
        <w:t xml:space="preserve"> (or </w:t>
      </w:r>
      <w:r w:rsidRPr="007E1457">
        <w:rPr>
          <w:rFonts w:ascii="Consolas" w:hAnsi="Consolas" w:cs="Consolas"/>
        </w:rPr>
        <w:t>./</w:t>
      </w:r>
      <w:r>
        <w:t xml:space="preserve">) when using arrays.  Remember, the </w:t>
      </w:r>
      <w:r w:rsidR="000461DC">
        <w:t xml:space="preserve">dot </w:t>
      </w:r>
      <w:r w:rsidRPr="007E1457">
        <w:rPr>
          <w:rFonts w:ascii="Consolas" w:hAnsi="Consolas" w:cs="Consolas"/>
        </w:rPr>
        <w:t>.</w:t>
      </w:r>
      <w:r>
        <w:t xml:space="preserve"> tells MATLAB to operate on the individual array elements rather than the arrays as a whole.  In this case, we are trying to multiply (3 x </w:t>
      </w:r>
      <w:r w:rsidRPr="007E1457">
        <w:rPr>
          <w:u w:val="single"/>
        </w:rPr>
        <w:t>3) x (2</w:t>
      </w:r>
      <w:r>
        <w:t xml:space="preserve"> x 3) matrices together.  In this case, our inner dimensions (underlined) are 3 and 2 and so they don’t agree and multiplication is not possible.  What happens if we multiply them in the opposite order?</w:t>
      </w:r>
    </w:p>
    <w:p w14:paraId="532885AA" w14:textId="77777777" w:rsidR="00276299" w:rsidRDefault="00276299" w:rsidP="00276299">
      <w:pPr>
        <w:pStyle w:val="MATLAB"/>
      </w:pPr>
      <w:r>
        <w:t>&gt;&gt; B*A</w:t>
      </w:r>
    </w:p>
    <w:p w14:paraId="549CBE99" w14:textId="77777777" w:rsidR="00276299" w:rsidRDefault="00276299" w:rsidP="00276299">
      <w:pPr>
        <w:pStyle w:val="MATLAB"/>
      </w:pPr>
      <w:r>
        <w:t>ans =</w:t>
      </w:r>
    </w:p>
    <w:p w14:paraId="1C48C661" w14:textId="77777777" w:rsidR="00276299" w:rsidRDefault="00276299" w:rsidP="00276299">
      <w:pPr>
        <w:pStyle w:val="MATLAB"/>
      </w:pPr>
      <w:r>
        <w:t xml:space="preserve">    50    44    14</w:t>
      </w:r>
    </w:p>
    <w:p w14:paraId="2EEF4610" w14:textId="77777777" w:rsidR="00276299" w:rsidRPr="00B34DA8" w:rsidRDefault="00276299" w:rsidP="00276299">
      <w:pPr>
        <w:pStyle w:val="MATLAB"/>
      </w:pPr>
      <w:r>
        <w:t xml:space="preserve">   188   170    68</w:t>
      </w:r>
    </w:p>
    <w:p w14:paraId="2C5FB0F3" w14:textId="77777777" w:rsidR="00276299" w:rsidRPr="00AE1B6E" w:rsidRDefault="00276299" w:rsidP="00276299">
      <w:pPr>
        <w:pStyle w:val="LEUBodyText"/>
        <w:rPr>
          <w:b/>
          <w:sz w:val="22"/>
          <w:szCs w:val="22"/>
        </w:rPr>
      </w:pPr>
      <w:r w:rsidRPr="00AE1B6E">
        <w:rPr>
          <w:sz w:val="22"/>
          <w:szCs w:val="22"/>
        </w:rPr>
        <w:t xml:space="preserve">This time we are doing (2 x </w:t>
      </w:r>
      <w:r w:rsidRPr="00AE1B6E">
        <w:rPr>
          <w:sz w:val="22"/>
          <w:szCs w:val="22"/>
          <w:u w:val="single"/>
        </w:rPr>
        <w:t>3) x (3</w:t>
      </w:r>
      <w:r w:rsidRPr="00AE1B6E">
        <w:rPr>
          <w:sz w:val="22"/>
          <w:szCs w:val="22"/>
        </w:rPr>
        <w:t xml:space="preserve"> x 3) and so our inner dimensions agree.  Remember that matrices in general </w:t>
      </w:r>
      <w:r w:rsidRPr="00AE1B6E">
        <w:rPr>
          <w:b/>
          <w:sz w:val="22"/>
          <w:szCs w:val="22"/>
        </w:rPr>
        <w:t xml:space="preserve">do not commute!  </w:t>
      </w:r>
    </w:p>
    <w:p w14:paraId="6E142BA6" w14:textId="77777777" w:rsidR="00276299" w:rsidRPr="00AE1B6E" w:rsidRDefault="00276299" w:rsidP="00276299">
      <w:pPr>
        <w:pStyle w:val="LEUBodyText"/>
        <w:rPr>
          <w:sz w:val="22"/>
          <w:szCs w:val="22"/>
        </w:rPr>
      </w:pPr>
      <w:r w:rsidRPr="00AE1B6E">
        <w:rPr>
          <w:sz w:val="22"/>
          <w:szCs w:val="22"/>
        </w:rPr>
        <w:t>Multiplying by a scalar is much simpler i.e. we don’t have to worry about pre- or post-multiplication</w:t>
      </w:r>
    </w:p>
    <w:p w14:paraId="16DB6330" w14:textId="77777777" w:rsidR="00276299" w:rsidRDefault="00276299" w:rsidP="00276299">
      <w:pPr>
        <w:pStyle w:val="MATLAB"/>
      </w:pPr>
      <w:r>
        <w:t>&gt;&gt; 2*A</w:t>
      </w:r>
    </w:p>
    <w:p w14:paraId="7978E0DB" w14:textId="77777777" w:rsidR="00276299" w:rsidRDefault="00276299" w:rsidP="00276299">
      <w:pPr>
        <w:pStyle w:val="MATLAB"/>
      </w:pPr>
      <w:r>
        <w:t>ans =</w:t>
      </w:r>
    </w:p>
    <w:p w14:paraId="2D572925" w14:textId="77777777" w:rsidR="00276299" w:rsidRDefault="00276299" w:rsidP="00276299">
      <w:pPr>
        <w:pStyle w:val="MATLAB"/>
      </w:pPr>
      <w:r>
        <w:t xml:space="preserve">     8    10    12</w:t>
      </w:r>
    </w:p>
    <w:p w14:paraId="03D24663" w14:textId="77777777" w:rsidR="00276299" w:rsidRDefault="00276299" w:rsidP="00276299">
      <w:pPr>
        <w:pStyle w:val="MATLAB"/>
      </w:pPr>
      <w:r>
        <w:t xml:space="preserve">    22    18     2</w:t>
      </w:r>
    </w:p>
    <w:p w14:paraId="34E3048E" w14:textId="77777777" w:rsidR="00276299" w:rsidRPr="00743890" w:rsidRDefault="00276299" w:rsidP="00276299">
      <w:pPr>
        <w:pStyle w:val="MATLAB"/>
      </w:pPr>
      <w:r>
        <w:t xml:space="preserve">    16    14     4</w:t>
      </w:r>
    </w:p>
    <w:p w14:paraId="04328518" w14:textId="77777777" w:rsidR="00276299" w:rsidRDefault="00276299" w:rsidP="0013321A">
      <w:pPr>
        <w:pStyle w:val="Heading2"/>
      </w:pPr>
      <w:bookmarkStart w:id="40" w:name="_Toc20749440"/>
      <w:r w:rsidRPr="00A41DD5">
        <w:t>Matrix types</w:t>
      </w:r>
      <w:bookmarkEnd w:id="40"/>
    </w:p>
    <w:p w14:paraId="2128A477" w14:textId="77777777" w:rsidR="00873D69" w:rsidRPr="00873D69" w:rsidRDefault="00873D69" w:rsidP="00873D69"/>
    <w:p w14:paraId="2F3A2C4B" w14:textId="77777777" w:rsidR="00276299" w:rsidRPr="00883405" w:rsidRDefault="00276299" w:rsidP="00276299">
      <w:pPr>
        <w:pStyle w:val="LEUBodyText"/>
        <w:rPr>
          <w:sz w:val="22"/>
          <w:szCs w:val="22"/>
        </w:rPr>
      </w:pPr>
      <w:r w:rsidRPr="00883405">
        <w:rPr>
          <w:sz w:val="22"/>
          <w:szCs w:val="22"/>
        </w:rPr>
        <w:t>A diagonal matrix is a square matrix in which all elements are equal to zero apart from the main diagonal.  Suppose you want to enter a diagonal matrix you could do the following:</w:t>
      </w:r>
    </w:p>
    <w:p w14:paraId="65C20286" w14:textId="77777777" w:rsidR="00276299" w:rsidRDefault="00276299" w:rsidP="00276299">
      <w:pPr>
        <w:pStyle w:val="MATLAB"/>
      </w:pPr>
      <w:r>
        <w:t>&gt;&gt; C = [6 0 0;0 3 0;0 0 9]</w:t>
      </w:r>
    </w:p>
    <w:p w14:paraId="5EE7C13E" w14:textId="77777777" w:rsidR="00276299" w:rsidRDefault="00276299" w:rsidP="00276299">
      <w:pPr>
        <w:pStyle w:val="MATLAB"/>
      </w:pPr>
      <w:r>
        <w:t>C =</w:t>
      </w:r>
    </w:p>
    <w:p w14:paraId="7BED5D4F" w14:textId="77777777" w:rsidR="00276299" w:rsidRDefault="00276299" w:rsidP="00276299">
      <w:pPr>
        <w:pStyle w:val="MATLAB"/>
      </w:pPr>
      <w:r>
        <w:t xml:space="preserve">     6     0     0</w:t>
      </w:r>
    </w:p>
    <w:p w14:paraId="5C218E38" w14:textId="77777777" w:rsidR="00276299" w:rsidRDefault="00276299" w:rsidP="00276299">
      <w:pPr>
        <w:pStyle w:val="MATLAB"/>
      </w:pPr>
      <w:r>
        <w:t xml:space="preserve">     0     3     0</w:t>
      </w:r>
    </w:p>
    <w:p w14:paraId="0E59D130" w14:textId="77777777" w:rsidR="00276299" w:rsidRPr="005D73D1" w:rsidRDefault="00276299" w:rsidP="00276299">
      <w:pPr>
        <w:pStyle w:val="MATLAB"/>
      </w:pPr>
      <w:r>
        <w:t xml:space="preserve">     0     0     9</w:t>
      </w:r>
    </w:p>
    <w:p w14:paraId="26BAE5EC" w14:textId="77777777" w:rsidR="00A41DD5" w:rsidRPr="007818D4" w:rsidRDefault="00276299" w:rsidP="00276299">
      <w:pPr>
        <w:pStyle w:val="LEUBodyText"/>
        <w:rPr>
          <w:sz w:val="22"/>
          <w:szCs w:val="22"/>
        </w:rPr>
      </w:pPr>
      <w:r w:rsidRPr="00883405">
        <w:rPr>
          <w:sz w:val="22"/>
          <w:szCs w:val="22"/>
        </w:rPr>
        <w:t>What happens if you wanted to enter a 4 x 4, or a 100 x 100, or even a 1000 x 1000 diagonal matrix (which can easily occur in some complex Engineering problems)?  This would very quickly get very messy.</w:t>
      </w:r>
    </w:p>
    <w:p w14:paraId="6B134D26" w14:textId="77777777" w:rsidR="00276299" w:rsidRDefault="00276299" w:rsidP="000769AC">
      <w:pPr>
        <w:pStyle w:val="Task"/>
        <w:numPr>
          <w:ilvl w:val="0"/>
          <w:numId w:val="41"/>
        </w:numPr>
        <w:ind w:right="0"/>
      </w:pPr>
      <w:r>
        <w:t xml:space="preserve">Use the help files to find the command </w:t>
      </w:r>
      <w:r w:rsidR="00A41DD5" w:rsidRPr="00A41DD5">
        <w:rPr>
          <w:b/>
          <w:i/>
        </w:rPr>
        <w:t xml:space="preserve">diag </w:t>
      </w:r>
      <w:r>
        <w:t xml:space="preserve">which makes it easier to enter diagonal matrices and use it </w:t>
      </w:r>
      <w:r w:rsidR="00837539">
        <w:t xml:space="preserve"> </w:t>
      </w:r>
      <w:r>
        <w:t xml:space="preserve">to produce a 5 x 5 diagonal matrix. (A </w:t>
      </w:r>
      <w:r>
        <w:rPr>
          <w:i/>
        </w:rPr>
        <w:t xml:space="preserve">n </w:t>
      </w:r>
      <w:r>
        <w:t xml:space="preserve">x </w:t>
      </w:r>
      <w:r>
        <w:rPr>
          <w:i/>
        </w:rPr>
        <w:t xml:space="preserve">n </w:t>
      </w:r>
      <w:r>
        <w:t>square</w:t>
      </w:r>
      <w:r>
        <w:rPr>
          <w:i/>
        </w:rPr>
        <w:t xml:space="preserve"> </w:t>
      </w:r>
      <w:r>
        <w:t xml:space="preserve">matrix is also known as a square matrix of order </w:t>
      </w:r>
      <w:r>
        <w:rPr>
          <w:i/>
        </w:rPr>
        <w:t>n</w:t>
      </w:r>
      <w:r>
        <w:t>)</w:t>
      </w:r>
      <w:r w:rsidR="00883405">
        <w:t>.</w:t>
      </w:r>
      <w:r w:rsidR="007818D4">
        <w:t xml:space="preserve"> Don’t forget to copy-paste MATLAB input/output commands in your reports (e.g use </w:t>
      </w:r>
      <w:r w:rsidR="0013321A">
        <w:t>snipping tool</w:t>
      </w:r>
      <w:r w:rsidR="007818D4">
        <w:t>)</w:t>
      </w:r>
      <w:r w:rsidR="00883405">
        <w:tab/>
        <w:t xml:space="preserve">                       </w:t>
      </w:r>
    </w:p>
    <w:p w14:paraId="5E839068" w14:textId="77777777" w:rsidR="00276299" w:rsidRPr="00883405" w:rsidRDefault="00276299" w:rsidP="00276299">
      <w:pPr>
        <w:pStyle w:val="LEUBodyText"/>
        <w:rPr>
          <w:sz w:val="22"/>
          <w:szCs w:val="22"/>
        </w:rPr>
      </w:pPr>
      <w:r w:rsidRPr="00883405">
        <w:rPr>
          <w:sz w:val="22"/>
          <w:szCs w:val="22"/>
        </w:rPr>
        <w:t>The unit (or identity) matrix is a special case of diagonal matrix in which all the elements on the main diagonal are equal to one.</w:t>
      </w:r>
    </w:p>
    <w:p w14:paraId="7847CB4E" w14:textId="77777777" w:rsidR="00276299" w:rsidRDefault="008A7E5D" w:rsidP="000769AC">
      <w:pPr>
        <w:pStyle w:val="Task"/>
        <w:numPr>
          <w:ilvl w:val="0"/>
          <w:numId w:val="41"/>
        </w:numPr>
        <w:ind w:right="0"/>
      </w:pPr>
      <w:r>
        <w:t>Use</w:t>
      </w:r>
      <w:r w:rsidR="00276299">
        <w:t xml:space="preserve"> the MATLAB </w:t>
      </w:r>
      <w:r w:rsidR="00A41DD5">
        <w:t xml:space="preserve">help </w:t>
      </w:r>
      <w:r w:rsidR="00276299">
        <w:t xml:space="preserve">to </w:t>
      </w:r>
      <w:r w:rsidR="00A41DD5">
        <w:t xml:space="preserve">find command </w:t>
      </w:r>
      <w:r w:rsidR="00A41DD5" w:rsidRPr="00A41DD5">
        <w:rPr>
          <w:b/>
          <w:i/>
        </w:rPr>
        <w:t>eye</w:t>
      </w:r>
      <w:r w:rsidR="00A41DD5">
        <w:t xml:space="preserve"> </w:t>
      </w:r>
      <w:r w:rsidR="00276299">
        <w:t xml:space="preserve">do this and use it to produce a unit matrix of order 3.  </w:t>
      </w:r>
      <w:r w:rsidR="00A41DD5">
        <w:t>(</w:t>
      </w:r>
      <w:r w:rsidR="00276299">
        <w:t>If you use the same command as you did to make the diagonal matrix you won’t get any marks!</w:t>
      </w:r>
      <w:r w:rsidR="00A41DD5">
        <w:t>)</w:t>
      </w:r>
      <w:r w:rsidR="00276299">
        <w:t xml:space="preserve">                                  </w:t>
      </w:r>
      <w:r w:rsidR="00883405">
        <w:t xml:space="preserve">      </w:t>
      </w:r>
    </w:p>
    <w:p w14:paraId="754F7441" w14:textId="77777777" w:rsidR="00276299" w:rsidRDefault="00276299" w:rsidP="00276299">
      <w:pPr>
        <w:pStyle w:val="LEUBodyText"/>
      </w:pPr>
      <w:r>
        <w:t>A zero (or null) matrix is a matrix in which all elements are equal to zero.</w:t>
      </w:r>
    </w:p>
    <w:p w14:paraId="042BEAD0" w14:textId="77777777" w:rsidR="00276299" w:rsidRDefault="008A7E5D" w:rsidP="000769AC">
      <w:pPr>
        <w:pStyle w:val="Task"/>
        <w:numPr>
          <w:ilvl w:val="0"/>
          <w:numId w:val="41"/>
        </w:numPr>
        <w:ind w:right="0"/>
      </w:pPr>
      <w:r>
        <w:t>Use</w:t>
      </w:r>
      <w:r w:rsidR="00276299">
        <w:t xml:space="preserve"> the MATLAB </w:t>
      </w:r>
      <w:r w:rsidR="00A41DD5">
        <w:t xml:space="preserve">help to find </w:t>
      </w:r>
      <w:r w:rsidR="00276299">
        <w:t xml:space="preserve">command </w:t>
      </w:r>
      <w:r w:rsidR="00A41DD5" w:rsidRPr="00A41DD5">
        <w:rPr>
          <w:b/>
          <w:i/>
        </w:rPr>
        <w:t>zeros</w:t>
      </w:r>
      <w:r w:rsidR="00A41DD5">
        <w:t xml:space="preserve"> </w:t>
      </w:r>
      <w:r w:rsidR="00276299">
        <w:t xml:space="preserve">to do this and use it to produce a 3 x 2 zero matrix.  </w:t>
      </w:r>
      <w:r w:rsidR="007818D4">
        <w:t>(I</w:t>
      </w:r>
      <w:r w:rsidR="00276299">
        <w:t xml:space="preserve">f you use the same command as you did to make the diagonal matrix and set the diagonal to be equal to zero </w:t>
      </w:r>
      <w:r w:rsidR="00276299">
        <w:lastRenderedPageBreak/>
        <w:t>you won’t get any marks!</w:t>
      </w:r>
      <w:r w:rsidR="00A41DD5">
        <w:t xml:space="preserve"> )</w:t>
      </w:r>
      <w:r w:rsidR="00276299">
        <w:t xml:space="preserve">                  </w:t>
      </w:r>
      <w:r w:rsidR="00883405">
        <w:t xml:space="preserve">    </w:t>
      </w:r>
      <w:r w:rsidR="00883405">
        <w:tab/>
      </w:r>
      <w:r w:rsidR="00883405">
        <w:tab/>
      </w:r>
      <w:r w:rsidR="00883405">
        <w:tab/>
      </w:r>
      <w:r w:rsidR="00883405">
        <w:tab/>
      </w:r>
      <w:r w:rsidR="00883405">
        <w:tab/>
      </w:r>
      <w:r w:rsidR="00883405">
        <w:tab/>
      </w:r>
      <w:r w:rsidR="00883405">
        <w:tab/>
      </w:r>
      <w:r w:rsidR="00883405">
        <w:tab/>
      </w:r>
      <w:r w:rsidR="00883405">
        <w:tab/>
      </w:r>
      <w:r w:rsidR="00883405">
        <w:tab/>
        <w:t xml:space="preserve">           </w:t>
      </w:r>
    </w:p>
    <w:p w14:paraId="23DBD128" w14:textId="77777777" w:rsidR="00276299" w:rsidRDefault="00276299" w:rsidP="00276299">
      <w:pPr>
        <w:pStyle w:val="LEUBodyText"/>
      </w:pPr>
      <w:r>
        <w:t>As the name suggests, a matrix of one’s is a matrix in which all the elements are equal to one.  This is sometimes called a unit matrix so make sure you don’t get it mixed up with an identity matrix!</w:t>
      </w:r>
    </w:p>
    <w:p w14:paraId="42F3A9B9" w14:textId="77777777" w:rsidR="00276299" w:rsidRDefault="008A7E5D" w:rsidP="000769AC">
      <w:pPr>
        <w:pStyle w:val="Task"/>
        <w:numPr>
          <w:ilvl w:val="0"/>
          <w:numId w:val="41"/>
        </w:numPr>
        <w:ind w:right="0"/>
        <w:jc w:val="left"/>
      </w:pPr>
      <w:r>
        <w:t>Use</w:t>
      </w:r>
      <w:r w:rsidR="00276299">
        <w:t xml:space="preserve"> the MATLAB </w:t>
      </w:r>
      <w:r>
        <w:t xml:space="preserve">help to find </w:t>
      </w:r>
      <w:r w:rsidR="00276299">
        <w:t xml:space="preserve">command </w:t>
      </w:r>
      <w:r w:rsidRPr="008A7E5D">
        <w:rPr>
          <w:b/>
          <w:i/>
        </w:rPr>
        <w:t xml:space="preserve">ones </w:t>
      </w:r>
      <w:r w:rsidR="00276299">
        <w:t xml:space="preserve">to produce at matrix of ones and use it to produce a </w:t>
      </w:r>
      <w:r w:rsidR="003928BA">
        <w:t xml:space="preserve">             </w:t>
      </w:r>
      <w:r w:rsidR="00837539">
        <w:br/>
        <w:t xml:space="preserve">      </w:t>
      </w:r>
      <w:r w:rsidR="00276299">
        <w:t>2 x 4</w:t>
      </w:r>
      <w:r w:rsidR="00883405">
        <w:t xml:space="preserve"> unit matrix.            </w:t>
      </w:r>
    </w:p>
    <w:p w14:paraId="18C2EEE8" w14:textId="77777777" w:rsidR="0013321A" w:rsidRDefault="0013321A" w:rsidP="0013321A">
      <w:pPr>
        <w:pStyle w:val="Task"/>
        <w:numPr>
          <w:ilvl w:val="0"/>
          <w:numId w:val="0"/>
        </w:numPr>
        <w:ind w:right="0"/>
        <w:jc w:val="left"/>
      </w:pPr>
    </w:p>
    <w:p w14:paraId="095405D0" w14:textId="77777777" w:rsidR="007818D4" w:rsidRDefault="007818D4" w:rsidP="0013321A">
      <w:pPr>
        <w:pStyle w:val="Task"/>
        <w:numPr>
          <w:ilvl w:val="0"/>
          <w:numId w:val="0"/>
        </w:numPr>
        <w:ind w:right="0"/>
        <w:jc w:val="left"/>
      </w:pPr>
      <w:r>
        <w:t>Create following matrices in MATLAB command line;</w:t>
      </w:r>
    </w:p>
    <w:p w14:paraId="776FB3A2" w14:textId="77777777" w:rsidR="003928BA" w:rsidRDefault="007818D4" w:rsidP="003928BA">
      <w:pPr>
        <w:pStyle w:val="Task"/>
        <w:numPr>
          <w:ilvl w:val="0"/>
          <w:numId w:val="0"/>
        </w:numPr>
        <w:spacing w:line="240" w:lineRule="auto"/>
        <w:ind w:right="0"/>
        <w:jc w:val="center"/>
      </w:pPr>
      <m:oMath>
        <m:r>
          <w:rPr>
            <w:rFonts w:ascii="Cambria Math" w:hAnsi="Cambria Math"/>
          </w:rPr>
          <m:t>A=</m:t>
        </m:r>
        <m:d>
          <m:dPr>
            <m:begChr m:val="["/>
            <m:endChr m:val="]"/>
            <m:ctrlPr>
              <w:ins w:id="41" w:author="D I" w:date="2021-02-04T09:31:00Z">
                <w:rPr>
                  <w:rFonts w:ascii="Cambria Math" w:hAnsi="Cambria Math"/>
                  <w:i/>
                </w:rPr>
              </w:ins>
            </m:ctrlPr>
          </m:dPr>
          <m:e>
            <m:m>
              <m:mPr>
                <m:mcs>
                  <m:mc>
                    <m:mcPr>
                      <m:count m:val="3"/>
                      <m:mcJc m:val="center"/>
                    </m:mcPr>
                  </m:mc>
                </m:mcs>
                <m:ctrlPr>
                  <w:ins w:id="42" w:author="D I" w:date="2021-02-04T09:31:00Z">
                    <w:rPr>
                      <w:rFonts w:ascii="Cambria Math" w:hAnsi="Cambria Math"/>
                      <w:i/>
                    </w:rPr>
                  </w:ins>
                </m:ctrlPr>
              </m:mPr>
              <m:mr>
                <m:e>
                  <m:r>
                    <w:rPr>
                      <w:rFonts w:ascii="Cambria Math" w:hAnsi="Cambria Math"/>
                    </w:rPr>
                    <m:t>1</m:t>
                  </m:r>
                </m:e>
                <m:e>
                  <m:r>
                    <w:rPr>
                      <w:rFonts w:ascii="Cambria Math" w:hAnsi="Cambria Math"/>
                    </w:rPr>
                    <m:t>-5</m:t>
                  </m:r>
                </m:e>
                <m:e>
                  <m:r>
                    <w:rPr>
                      <w:rFonts w:ascii="Cambria Math" w:hAnsi="Cambria Math"/>
                    </w:rPr>
                    <m:t>7</m:t>
                  </m:r>
                </m:e>
              </m:mr>
              <m:mr>
                <m:e>
                  <m:r>
                    <w:rPr>
                      <w:rFonts w:ascii="Cambria Math" w:hAnsi="Cambria Math"/>
                    </w:rPr>
                    <m:t>4</m:t>
                  </m:r>
                </m:e>
                <m:e>
                  <m:r>
                    <w:rPr>
                      <w:rFonts w:ascii="Cambria Math" w:hAnsi="Cambria Math"/>
                    </w:rPr>
                    <m:t>8</m:t>
                  </m:r>
                </m:e>
                <m:e>
                  <m:r>
                    <w:rPr>
                      <w:rFonts w:ascii="Cambria Math" w:hAnsi="Cambria Math"/>
                    </w:rPr>
                    <m:t>9</m:t>
                  </m:r>
                </m:e>
              </m:mr>
              <m:mr>
                <m:e>
                  <m:r>
                    <w:rPr>
                      <w:rFonts w:ascii="Cambria Math" w:hAnsi="Cambria Math"/>
                    </w:rPr>
                    <m:t>-3</m:t>
                  </m:r>
                </m:e>
                <m:e>
                  <m:r>
                    <w:rPr>
                      <w:rFonts w:ascii="Cambria Math" w:hAnsi="Cambria Math"/>
                    </w:rPr>
                    <m:t>0</m:t>
                  </m:r>
                </m:e>
                <m:e>
                  <m:r>
                    <w:rPr>
                      <w:rFonts w:ascii="Cambria Math" w:hAnsi="Cambria Math"/>
                    </w:rPr>
                    <m:t>2</m:t>
                  </m:r>
                </m:e>
              </m:mr>
            </m:m>
          </m:e>
        </m:d>
      </m:oMath>
      <w:r>
        <w:t xml:space="preserve">,    </w:t>
      </w:r>
      <m:oMath>
        <m:r>
          <w:rPr>
            <w:rFonts w:ascii="Cambria Math" w:hAnsi="Cambria Math"/>
          </w:rPr>
          <m:t>B=</m:t>
        </m:r>
        <m:d>
          <m:dPr>
            <m:begChr m:val="["/>
            <m:endChr m:val="]"/>
            <m:ctrlPr>
              <w:ins w:id="43" w:author="D I" w:date="2021-02-04T09:31:00Z">
                <w:rPr>
                  <w:rFonts w:ascii="Cambria Math" w:hAnsi="Cambria Math"/>
                  <w:i/>
                </w:rPr>
              </w:ins>
            </m:ctrlPr>
          </m:dPr>
          <m:e>
            <m:m>
              <m:mPr>
                <m:mcs>
                  <m:mc>
                    <m:mcPr>
                      <m:count m:val="3"/>
                      <m:mcJc m:val="center"/>
                    </m:mcPr>
                  </m:mc>
                </m:mcs>
                <m:ctrlPr>
                  <w:ins w:id="44" w:author="D I" w:date="2021-02-04T09:31:00Z">
                    <w:rPr>
                      <w:rFonts w:ascii="Cambria Math" w:hAnsi="Cambria Math"/>
                      <w:i/>
                    </w:rPr>
                  </w:ins>
                </m:ctrlPr>
              </m:mPr>
              <m:mr>
                <m:e>
                  <m:r>
                    <w:rPr>
                      <w:rFonts w:ascii="Cambria Math" w:hAnsi="Cambria Math"/>
                    </w:rPr>
                    <m:t>1</m:t>
                  </m:r>
                </m:e>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4</m:t>
                  </m:r>
                </m:e>
                <m:e>
                  <m:r>
                    <w:rPr>
                      <w:rFonts w:ascii="Cambria Math" w:hAnsi="Cambria Math"/>
                    </w:rPr>
                    <m:t>16</m:t>
                  </m:r>
                </m:e>
              </m:mr>
              <m:mr>
                <m:e>
                  <m:r>
                    <w:rPr>
                      <w:rFonts w:ascii="Cambria Math" w:hAnsi="Cambria Math"/>
                    </w:rPr>
                    <m:t>0</m:t>
                  </m:r>
                </m:e>
                <m:e>
                  <m:r>
                    <w:rPr>
                      <w:rFonts w:ascii="Cambria Math" w:hAnsi="Cambria Math"/>
                    </w:rPr>
                    <m:t>0</m:t>
                  </m:r>
                </m:e>
                <m:e>
                  <m:r>
                    <w:rPr>
                      <w:rFonts w:ascii="Cambria Math" w:hAnsi="Cambria Math"/>
                    </w:rPr>
                    <m:t>2</m:t>
                  </m:r>
                </m:e>
              </m:mr>
            </m:m>
          </m:e>
        </m:d>
      </m:oMath>
    </w:p>
    <w:p w14:paraId="134B3B1A" w14:textId="77777777" w:rsidR="0013321A" w:rsidRDefault="0013321A" w:rsidP="003928BA">
      <w:pPr>
        <w:pStyle w:val="Task"/>
        <w:numPr>
          <w:ilvl w:val="0"/>
          <w:numId w:val="0"/>
        </w:numPr>
        <w:spacing w:line="240" w:lineRule="auto"/>
        <w:ind w:right="0"/>
        <w:jc w:val="center"/>
      </w:pPr>
    </w:p>
    <w:p w14:paraId="482701A0" w14:textId="77777777" w:rsidR="00BC1226" w:rsidRDefault="00873D69" w:rsidP="00BC1226">
      <w:pPr>
        <w:pStyle w:val="Task"/>
        <w:numPr>
          <w:ilvl w:val="0"/>
          <w:numId w:val="0"/>
        </w:numPr>
        <w:spacing w:line="240" w:lineRule="auto"/>
        <w:ind w:right="0"/>
      </w:pPr>
      <w:r>
        <w:t>Perform the following operations in MATLAB (include both your input/output commands in the report):</w:t>
      </w:r>
    </w:p>
    <w:p w14:paraId="1B764546" w14:textId="77777777" w:rsidR="00BC1226" w:rsidRDefault="00BC1226" w:rsidP="000769AC">
      <w:pPr>
        <w:pStyle w:val="Task"/>
        <w:numPr>
          <w:ilvl w:val="0"/>
          <w:numId w:val="41"/>
        </w:numPr>
        <w:spacing w:line="240" w:lineRule="auto"/>
        <w:ind w:right="0"/>
      </w:pPr>
      <m:oMath>
        <m:r>
          <w:rPr>
            <w:rFonts w:ascii="Cambria Math" w:hAnsi="Cambria Math"/>
          </w:rPr>
          <m:t>C=</m:t>
        </m:r>
        <m:sSup>
          <m:sSupPr>
            <m:ctrlPr>
              <w:ins w:id="45" w:author="D I" w:date="2021-02-04T09:31:00Z">
                <w:rPr>
                  <w:rFonts w:ascii="Cambria Math" w:hAnsi="Cambria Math"/>
                  <w:i/>
                </w:rPr>
              </w:ins>
            </m:ctrlPr>
          </m:sSupPr>
          <m:e>
            <m:r>
              <w:rPr>
                <w:rFonts w:ascii="Cambria Math" w:hAnsi="Cambria Math"/>
              </w:rPr>
              <m:t>A</m:t>
            </m:r>
          </m:e>
          <m:sup>
            <m:r>
              <w:rPr>
                <w:rFonts w:ascii="Cambria Math" w:hAnsi="Cambria Math"/>
              </w:rPr>
              <m:t>2</m:t>
            </m:r>
          </m:sup>
        </m:sSup>
      </m:oMath>
      <w:r w:rsidR="00873D69">
        <w:t xml:space="preserve">,        </w:t>
      </w:r>
      <m:oMath>
        <m:r>
          <w:rPr>
            <w:rFonts w:ascii="Cambria Math" w:hAnsi="Cambria Math"/>
          </w:rPr>
          <m:t>D=A</m:t>
        </m:r>
        <m:sSup>
          <m:sSupPr>
            <m:ctrlPr>
              <w:ins w:id="46" w:author="D I" w:date="2021-02-04T09:31:00Z">
                <w:rPr>
                  <w:rFonts w:ascii="Cambria Math" w:hAnsi="Cambria Math"/>
                  <w:i/>
                </w:rPr>
              </w:ins>
            </m:ctrlPr>
          </m:sSupPr>
          <m:e>
            <m:r>
              <w:rPr>
                <w:rFonts w:ascii="Cambria Math" w:hAnsi="Cambria Math"/>
              </w:rPr>
              <m:t>.</m:t>
            </m:r>
          </m:e>
          <m:sup>
            <m:r>
              <w:rPr>
                <w:rFonts w:ascii="Cambria Math" w:hAnsi="Cambria Math"/>
              </w:rPr>
              <m:t>2</m:t>
            </m:r>
          </m:sup>
        </m:sSup>
      </m:oMath>
      <w:r w:rsidR="00F73ED1">
        <w:t xml:space="preserve">             </w:t>
      </w:r>
      <w:r w:rsidR="007818D4">
        <w:t xml:space="preserve">What’s the difference between </w:t>
      </w:r>
      <m:oMath>
        <m:r>
          <w:rPr>
            <w:rFonts w:ascii="Cambria Math" w:hAnsi="Cambria Math"/>
          </w:rPr>
          <m:t>C</m:t>
        </m:r>
      </m:oMath>
      <w:r w:rsidR="007818D4">
        <w:t xml:space="preserve"> and </w:t>
      </w:r>
      <m:oMath>
        <m:r>
          <w:rPr>
            <w:rFonts w:ascii="Cambria Math" w:hAnsi="Cambria Math"/>
          </w:rPr>
          <m:t>D</m:t>
        </m:r>
      </m:oMath>
      <w:r w:rsidR="007818D4">
        <w:t>, what ^ and .^ do?</w:t>
      </w:r>
      <w:r w:rsidR="003928BA">
        <w:t xml:space="preserve"> </w:t>
      </w:r>
    </w:p>
    <w:p w14:paraId="234C425B" w14:textId="77777777" w:rsidR="007818D4" w:rsidRPr="00BC1226" w:rsidRDefault="003928BA" w:rsidP="000769AC">
      <w:pPr>
        <w:pStyle w:val="Task"/>
        <w:numPr>
          <w:ilvl w:val="0"/>
          <w:numId w:val="41"/>
        </w:numPr>
        <w:spacing w:line="240" w:lineRule="auto"/>
        <w:ind w:right="0"/>
      </w:pPr>
      <m:oMath>
        <m:r>
          <w:rPr>
            <w:rFonts w:ascii="Cambria Math" w:hAnsi="Cambria Math"/>
          </w:rPr>
          <m:t>E=A*B</m:t>
        </m:r>
      </m:oMath>
      <w:r w:rsidR="00873D69">
        <w:t xml:space="preserve">,      </w:t>
      </w:r>
      <m:oMath>
        <m:r>
          <w:rPr>
            <w:rFonts w:ascii="Cambria Math" w:hAnsi="Cambria Math"/>
          </w:rPr>
          <m:t>F=A.*B</m:t>
        </m:r>
      </m:oMath>
      <w:r w:rsidR="00F73ED1">
        <w:t xml:space="preserve">        </w:t>
      </w:r>
      <w:r w:rsidR="007818D4">
        <w:t xml:space="preserve">What’s the difference between </w:t>
      </w:r>
      <m:oMath>
        <m:r>
          <w:rPr>
            <w:rFonts w:ascii="Cambria Math" w:hAnsi="Cambria Math"/>
          </w:rPr>
          <m:t>E</m:t>
        </m:r>
      </m:oMath>
      <w:r w:rsidR="007818D4">
        <w:t xml:space="preserve"> and </w:t>
      </w:r>
      <m:oMath>
        <m:r>
          <w:rPr>
            <w:rFonts w:ascii="Cambria Math" w:hAnsi="Cambria Math"/>
          </w:rPr>
          <m:t>F</m:t>
        </m:r>
      </m:oMath>
      <w:r w:rsidR="00873D69">
        <w:t>?</w:t>
      </w:r>
    </w:p>
    <w:p w14:paraId="3F9A722D" w14:textId="77777777" w:rsidR="0013321A" w:rsidRDefault="0013321A" w:rsidP="00267E4D">
      <w:pPr>
        <w:pStyle w:val="LEUBodyText"/>
        <w:rPr>
          <w:b/>
        </w:rPr>
      </w:pPr>
    </w:p>
    <w:p w14:paraId="231B0F60" w14:textId="77777777" w:rsidR="00267E4D" w:rsidRDefault="00267E4D" w:rsidP="0013321A">
      <w:pPr>
        <w:pStyle w:val="Heading2"/>
      </w:pPr>
      <w:bookmarkStart w:id="47" w:name="_Toc20749441"/>
      <w:r w:rsidRPr="00267E4D">
        <w:t>Matrix transpose</w:t>
      </w:r>
      <w:bookmarkEnd w:id="47"/>
    </w:p>
    <w:p w14:paraId="6029A659" w14:textId="77777777" w:rsidR="00897795" w:rsidRPr="00897795" w:rsidRDefault="00897795" w:rsidP="00897795"/>
    <w:p w14:paraId="38DF8152" w14:textId="77777777" w:rsidR="00873D69" w:rsidRPr="00873D69" w:rsidRDefault="00873D69" w:rsidP="00873D69"/>
    <w:p w14:paraId="7170EA39" w14:textId="77777777" w:rsidR="00267E4D" w:rsidRDefault="00267E4D" w:rsidP="00267E4D">
      <w:pPr>
        <w:pStyle w:val="LEUBodyText"/>
        <w:rPr>
          <w:sz w:val="22"/>
          <w:szCs w:val="22"/>
        </w:rPr>
      </w:pPr>
      <w:r w:rsidRPr="00267E4D">
        <w:rPr>
          <w:sz w:val="22"/>
          <w:szCs w:val="22"/>
        </w:rPr>
        <w:t xml:space="preserve">By interchanging the rows and columns in a matrix we obtain the matrix transpose. </w:t>
      </w:r>
    </w:p>
    <w:p w14:paraId="13D678D5" w14:textId="77777777" w:rsidR="0013321A" w:rsidRPr="00DF626D" w:rsidRDefault="0013321A" w:rsidP="0013321A">
      <w:pPr>
        <w:pStyle w:val="Task"/>
        <w:numPr>
          <w:ilvl w:val="0"/>
          <w:numId w:val="0"/>
        </w:numPr>
        <w:spacing w:line="240" w:lineRule="auto"/>
        <w:rPr>
          <w:rFonts w:asciiTheme="minorHAnsi" w:eastAsiaTheme="minorHAnsi" w:hAnsiTheme="minorHAnsi" w:cstheme="minorBidi"/>
        </w:rPr>
      </w:pPr>
      <w:r>
        <w:t xml:space="preserve">Create the following matrix:  </w:t>
      </w:r>
      <m:oMath>
        <m:r>
          <w:rPr>
            <w:rFonts w:ascii="Cambria Math" w:eastAsiaTheme="minorHAnsi" w:hAnsi="Cambria Math" w:cstheme="minorBidi"/>
          </w:rPr>
          <m:t>A=</m:t>
        </m:r>
        <m:d>
          <m:dPr>
            <m:ctrlPr>
              <w:ins w:id="48" w:author="D I" w:date="2021-02-04T09:31:00Z">
                <w:rPr>
                  <w:rFonts w:ascii="Cambria Math" w:eastAsiaTheme="minorHAnsi" w:hAnsi="Cambria Math" w:cstheme="minorBidi"/>
                  <w:i/>
                </w:rPr>
              </w:ins>
            </m:ctrlPr>
          </m:dPr>
          <m:e>
            <m:m>
              <m:mPr>
                <m:mcs>
                  <m:mc>
                    <m:mcPr>
                      <m:count m:val="3"/>
                      <m:mcJc m:val="center"/>
                    </m:mcPr>
                  </m:mc>
                </m:mcs>
                <m:ctrlPr>
                  <w:ins w:id="49" w:author="D I" w:date="2021-02-04T09:31:00Z">
                    <w:rPr>
                      <w:rFonts w:ascii="Cambria Math" w:eastAsiaTheme="minorHAnsi" w:hAnsi="Cambria Math" w:cstheme="minorBidi"/>
                      <w:i/>
                    </w:rPr>
                  </w:ins>
                </m:ctrlPr>
              </m:mPr>
              <m:mr>
                <m:e>
                  <m:r>
                    <w:rPr>
                      <w:rFonts w:ascii="Cambria Math" w:eastAsiaTheme="minorHAnsi" w:hAnsi="Cambria Math" w:cstheme="minorBidi"/>
                    </w:rPr>
                    <m:t>4</m:t>
                  </m:r>
                </m:e>
                <m:e>
                  <m:r>
                    <w:rPr>
                      <w:rFonts w:ascii="Cambria Math" w:eastAsiaTheme="minorHAnsi" w:hAnsi="Cambria Math" w:cstheme="minorBidi"/>
                    </w:rPr>
                    <m:t>5</m:t>
                  </m:r>
                </m:e>
                <m:e>
                  <m:r>
                    <w:rPr>
                      <w:rFonts w:ascii="Cambria Math" w:eastAsiaTheme="minorHAnsi" w:hAnsi="Cambria Math" w:cstheme="minorBidi"/>
                    </w:rPr>
                    <m:t>6</m:t>
                  </m:r>
                </m:e>
              </m:mr>
              <m:mr>
                <m:e>
                  <m:r>
                    <w:rPr>
                      <w:rFonts w:ascii="Cambria Math" w:eastAsiaTheme="minorHAnsi" w:hAnsi="Cambria Math" w:cstheme="minorBidi"/>
                    </w:rPr>
                    <m:t>11</m:t>
                  </m:r>
                </m:e>
                <m:e>
                  <m:r>
                    <w:rPr>
                      <w:rFonts w:ascii="Cambria Math" w:eastAsiaTheme="minorHAnsi" w:hAnsi="Cambria Math" w:cstheme="minorBidi"/>
                    </w:rPr>
                    <m:t>9</m:t>
                  </m:r>
                </m:e>
                <m:e>
                  <m:r>
                    <w:rPr>
                      <w:rFonts w:ascii="Cambria Math" w:eastAsiaTheme="minorHAnsi" w:hAnsi="Cambria Math" w:cstheme="minorBidi"/>
                    </w:rPr>
                    <m:t>1</m:t>
                  </m:r>
                </m:e>
              </m:mr>
              <m:mr>
                <m:e>
                  <m:r>
                    <w:rPr>
                      <w:rFonts w:ascii="Cambria Math" w:eastAsiaTheme="minorHAnsi" w:hAnsi="Cambria Math" w:cstheme="minorBidi"/>
                    </w:rPr>
                    <m:t>8</m:t>
                  </m:r>
                </m:e>
                <m:e>
                  <m:r>
                    <w:rPr>
                      <w:rFonts w:ascii="Cambria Math" w:eastAsiaTheme="minorHAnsi" w:hAnsi="Cambria Math" w:cstheme="minorBidi"/>
                    </w:rPr>
                    <m:t>7</m:t>
                  </m:r>
                </m:e>
                <m:e>
                  <m:r>
                    <w:rPr>
                      <w:rFonts w:ascii="Cambria Math" w:eastAsiaTheme="minorHAnsi" w:hAnsi="Cambria Math" w:cstheme="minorBidi"/>
                    </w:rPr>
                    <m:t>2</m:t>
                  </m:r>
                </m:e>
              </m:mr>
            </m:m>
          </m:e>
        </m:d>
      </m:oMath>
    </w:p>
    <w:p w14:paraId="25E63B0D" w14:textId="77777777" w:rsidR="00267E4D" w:rsidRPr="00267E4D" w:rsidRDefault="00267E4D" w:rsidP="00267E4D">
      <w:pPr>
        <w:pStyle w:val="LEUBodyText"/>
        <w:rPr>
          <w:b/>
          <w:sz w:val="24"/>
          <w:szCs w:val="24"/>
        </w:rPr>
      </w:pPr>
    </w:p>
    <w:p w14:paraId="0C7439FE" w14:textId="77777777" w:rsidR="00897795" w:rsidRPr="00897795" w:rsidRDefault="00267E4D" w:rsidP="000769AC">
      <w:pPr>
        <w:pStyle w:val="Task"/>
        <w:numPr>
          <w:ilvl w:val="0"/>
          <w:numId w:val="41"/>
        </w:numPr>
        <w:ind w:right="0"/>
        <w:rPr>
          <w:rFonts w:eastAsiaTheme="minorHAnsi"/>
        </w:rPr>
      </w:pPr>
      <w:r>
        <w:t>Use the MATLAB help to find out how to calculate the transpose of a matrix</w:t>
      </w:r>
      <w:r w:rsidR="00F13E2B">
        <w:t xml:space="preserve"> </w:t>
      </w:r>
      <w:r w:rsidR="00F13E2B" w:rsidRPr="00F73ED1">
        <w:rPr>
          <w:b/>
          <w:i/>
        </w:rPr>
        <w:t>A, (command A’</w:t>
      </w:r>
      <w:r>
        <w:t xml:space="preserve"> </w:t>
      </w:r>
      <w:r w:rsidR="00F13E2B">
        <w:t xml:space="preserve">) </w:t>
      </w:r>
      <w:r w:rsidR="00F73ED1">
        <w:t xml:space="preserve">and transpose the matrix A. </w:t>
      </w:r>
      <w:r w:rsidRPr="00F73ED1">
        <w:rPr>
          <w:rFonts w:eastAsiaTheme="minorHAnsi"/>
        </w:rPr>
        <w:t xml:space="preserve">Calculate </w:t>
      </w:r>
      <w:r w:rsidRPr="00F73ED1">
        <w:rPr>
          <w:rFonts w:eastAsiaTheme="minorHAnsi"/>
          <w:b/>
        </w:rPr>
        <w:t>A</w:t>
      </w:r>
      <w:r w:rsidRPr="00F73ED1">
        <w:rPr>
          <w:rFonts w:eastAsiaTheme="minorHAnsi"/>
        </w:rPr>
        <w:t>(</w:t>
      </w:r>
      <w:r w:rsidRPr="00F73ED1">
        <w:rPr>
          <w:rFonts w:eastAsiaTheme="minorHAnsi"/>
          <w:b/>
        </w:rPr>
        <w:t>A</w:t>
      </w:r>
      <w:r w:rsidRPr="00F73ED1">
        <w:rPr>
          <w:rFonts w:eastAsiaTheme="minorHAnsi"/>
          <w:b/>
          <w:vertAlign w:val="superscript"/>
        </w:rPr>
        <w:t>T</w:t>
      </w:r>
      <w:r w:rsidRPr="00F73ED1">
        <w:rPr>
          <w:rFonts w:eastAsiaTheme="minorHAnsi"/>
        </w:rPr>
        <w:t>).  What do you notice about the resulting matrix?</w:t>
      </w:r>
      <w:r w:rsidRPr="00F73ED1">
        <w:rPr>
          <w:rFonts w:eastAsiaTheme="minorHAnsi"/>
        </w:rPr>
        <w:tab/>
      </w:r>
      <w:r w:rsidRPr="00F73ED1">
        <w:rPr>
          <w:rFonts w:eastAsiaTheme="minorHAnsi"/>
        </w:rPr>
        <w:tab/>
      </w:r>
      <w:r w:rsidRPr="00F73ED1">
        <w:rPr>
          <w:rFonts w:eastAsiaTheme="minorHAnsi"/>
        </w:rPr>
        <w:tab/>
      </w:r>
      <w:r w:rsidRPr="00F73ED1">
        <w:rPr>
          <w:rFonts w:eastAsiaTheme="minorHAnsi"/>
        </w:rPr>
        <w:tab/>
      </w:r>
      <w:r w:rsidRPr="00F73ED1">
        <w:rPr>
          <w:rFonts w:eastAsiaTheme="minorHAnsi"/>
        </w:rPr>
        <w:tab/>
        <w:t xml:space="preserve">           </w:t>
      </w:r>
    </w:p>
    <w:p w14:paraId="61E177B3" w14:textId="77777777" w:rsidR="00897795" w:rsidRDefault="00897795" w:rsidP="00897795"/>
    <w:p w14:paraId="21B9F13C" w14:textId="77777777" w:rsidR="00267E4D" w:rsidRDefault="00267E4D" w:rsidP="0013321A">
      <w:pPr>
        <w:pStyle w:val="Heading2"/>
      </w:pPr>
      <w:bookmarkStart w:id="50" w:name="_Toc20749442"/>
      <w:r w:rsidRPr="00F13E2B">
        <w:t>Matrix determinant</w:t>
      </w:r>
      <w:bookmarkEnd w:id="50"/>
      <w:r w:rsidR="0013321A">
        <w:t xml:space="preserve"> </w:t>
      </w:r>
    </w:p>
    <w:p w14:paraId="75685127" w14:textId="77777777" w:rsidR="00897795" w:rsidRPr="00897795" w:rsidRDefault="00897795" w:rsidP="00897795"/>
    <w:p w14:paraId="3DFE3483" w14:textId="77777777" w:rsidR="00873D69" w:rsidRPr="00873D69" w:rsidRDefault="00873D69" w:rsidP="00873D69"/>
    <w:p w14:paraId="5C315C6E" w14:textId="77777777" w:rsidR="00267E4D" w:rsidRDefault="00267E4D" w:rsidP="00267E4D">
      <w:pPr>
        <w:rPr>
          <w:rFonts w:ascii="Arial" w:hAnsi="Arial" w:cs="Arial"/>
          <w:i/>
          <w:sz w:val="22"/>
          <w:szCs w:val="22"/>
        </w:rPr>
      </w:pPr>
      <w:r w:rsidRPr="00267E4D">
        <w:rPr>
          <w:rFonts w:ascii="Arial" w:hAnsi="Arial" w:cs="Arial"/>
          <w:sz w:val="22"/>
          <w:szCs w:val="22"/>
        </w:rPr>
        <w:t xml:space="preserve">The determinant of a matrix </w:t>
      </w:r>
      <w:r w:rsidRPr="00267E4D">
        <w:rPr>
          <w:rFonts w:ascii="Arial" w:hAnsi="Arial" w:cs="Arial"/>
          <w:b/>
          <w:i/>
          <w:sz w:val="22"/>
          <w:szCs w:val="22"/>
        </w:rPr>
        <w:t>A</w:t>
      </w:r>
      <w:r w:rsidRPr="00267E4D">
        <w:rPr>
          <w:rFonts w:ascii="Arial" w:hAnsi="Arial" w:cs="Arial"/>
          <w:i/>
          <w:sz w:val="22"/>
          <w:szCs w:val="22"/>
        </w:rPr>
        <w:t xml:space="preserve"> </w:t>
      </w:r>
      <w:r w:rsidRPr="00267E4D">
        <w:rPr>
          <w:rFonts w:ascii="Arial" w:hAnsi="Arial" w:cs="Arial"/>
          <w:sz w:val="22"/>
          <w:szCs w:val="22"/>
        </w:rPr>
        <w:t>is a number and often denoted by |</w:t>
      </w:r>
      <w:r w:rsidRPr="00267E4D">
        <w:rPr>
          <w:rFonts w:ascii="Arial" w:hAnsi="Arial" w:cs="Arial"/>
          <w:b/>
          <w:i/>
          <w:sz w:val="22"/>
          <w:szCs w:val="22"/>
        </w:rPr>
        <w:t>A</w:t>
      </w:r>
      <w:r w:rsidRPr="00267E4D">
        <w:rPr>
          <w:rFonts w:ascii="Arial" w:hAnsi="Arial" w:cs="Arial"/>
          <w:sz w:val="22"/>
          <w:szCs w:val="22"/>
        </w:rPr>
        <w:t xml:space="preserve">| or det </w:t>
      </w:r>
      <w:r w:rsidRPr="00267E4D">
        <w:rPr>
          <w:rFonts w:ascii="Arial" w:hAnsi="Arial" w:cs="Arial"/>
          <w:b/>
          <w:i/>
          <w:sz w:val="22"/>
          <w:szCs w:val="22"/>
        </w:rPr>
        <w:t>A</w:t>
      </w:r>
      <w:r w:rsidRPr="00267E4D">
        <w:rPr>
          <w:rFonts w:ascii="Arial" w:hAnsi="Arial" w:cs="Arial"/>
          <w:i/>
          <w:sz w:val="22"/>
          <w:szCs w:val="22"/>
        </w:rPr>
        <w:t>.</w:t>
      </w:r>
    </w:p>
    <w:p w14:paraId="6CB3D5CE" w14:textId="77777777" w:rsidR="00873D69" w:rsidRPr="00267E4D" w:rsidRDefault="00873D69" w:rsidP="004A63E1">
      <w:pPr>
        <w:spacing w:after="120" w:line="240" w:lineRule="exact"/>
        <w:ind w:left="357" w:hanging="357"/>
        <w:jc w:val="both"/>
        <w:rPr>
          <w:rFonts w:ascii="Arial" w:hAnsi="Arial" w:cs="Arial"/>
          <w:i/>
          <w:sz w:val="22"/>
          <w:szCs w:val="22"/>
        </w:rPr>
      </w:pPr>
    </w:p>
    <w:p w14:paraId="4A1E249D" w14:textId="77777777" w:rsidR="00267E4D" w:rsidRDefault="00267E4D" w:rsidP="000769AC">
      <w:pPr>
        <w:pStyle w:val="Task"/>
        <w:numPr>
          <w:ilvl w:val="0"/>
          <w:numId w:val="41"/>
        </w:numPr>
        <w:ind w:right="0"/>
      </w:pPr>
      <w:r>
        <w:t xml:space="preserve">Find the determinant of </w:t>
      </w:r>
      <w:r w:rsidRPr="00AA4BA7">
        <w:rPr>
          <w:b/>
          <w:i/>
        </w:rPr>
        <w:t>A</w:t>
      </w:r>
      <w:r>
        <w:t xml:space="preserve"> using the MATLAB help documents.</w:t>
      </w:r>
      <w:r w:rsidR="00F73ED1">
        <w:t xml:space="preserve"> </w:t>
      </w:r>
      <w:r>
        <w:t xml:space="preserve">Is </w:t>
      </w:r>
      <w:r w:rsidRPr="00AA4BA7">
        <w:rPr>
          <w:b/>
          <w:i/>
        </w:rPr>
        <w:t>A</w:t>
      </w:r>
      <w:r>
        <w:t xml:space="preserve"> singular? </w:t>
      </w:r>
      <w:r>
        <w:tab/>
      </w:r>
      <w:r>
        <w:tab/>
      </w:r>
      <w:r>
        <w:tab/>
      </w:r>
      <w:r>
        <w:tab/>
      </w:r>
      <w:r>
        <w:tab/>
      </w:r>
      <w:r>
        <w:tab/>
      </w:r>
      <w:r>
        <w:tab/>
      </w:r>
      <w:r>
        <w:tab/>
      </w:r>
      <w:r>
        <w:tab/>
      </w:r>
      <w:r>
        <w:tab/>
      </w:r>
      <w:r>
        <w:tab/>
        <w:t xml:space="preserve"> </w:t>
      </w:r>
    </w:p>
    <w:p w14:paraId="016F80B8" w14:textId="77777777" w:rsidR="00897795" w:rsidRDefault="00897795" w:rsidP="00897795"/>
    <w:p w14:paraId="2DA9B29D" w14:textId="77777777" w:rsidR="00267E4D" w:rsidRDefault="00267E4D" w:rsidP="0013321A">
      <w:pPr>
        <w:pStyle w:val="Heading2"/>
      </w:pPr>
      <w:bookmarkStart w:id="51" w:name="_Toc20749443"/>
      <w:r w:rsidRPr="00F13E2B">
        <w:t>Matrix inversion</w:t>
      </w:r>
      <w:bookmarkEnd w:id="51"/>
    </w:p>
    <w:p w14:paraId="62360B79" w14:textId="77777777" w:rsidR="00897795" w:rsidRPr="00897795" w:rsidRDefault="00897795" w:rsidP="00897795"/>
    <w:p w14:paraId="4E630F83" w14:textId="77777777" w:rsidR="00267E4D" w:rsidRDefault="00267E4D" w:rsidP="00267E4D">
      <w:pPr>
        <w:rPr>
          <w:rFonts w:ascii="Arial" w:hAnsi="Arial" w:cs="Arial"/>
          <w:sz w:val="22"/>
          <w:szCs w:val="22"/>
        </w:rPr>
      </w:pPr>
      <w:r w:rsidRPr="00F13E2B">
        <w:rPr>
          <w:rFonts w:ascii="Arial" w:hAnsi="Arial" w:cs="Arial"/>
          <w:sz w:val="22"/>
          <w:szCs w:val="22"/>
        </w:rPr>
        <w:t>Being able to invert a matrix allows us to do matrix division and allows us to solve systems of linear equations.</w:t>
      </w:r>
    </w:p>
    <w:p w14:paraId="495701FC" w14:textId="77777777" w:rsidR="00F13E2B" w:rsidRPr="00F13E2B" w:rsidRDefault="00F13E2B" w:rsidP="00267E4D">
      <w:pPr>
        <w:rPr>
          <w:rFonts w:ascii="Arial" w:hAnsi="Arial" w:cs="Arial"/>
          <w:sz w:val="22"/>
          <w:szCs w:val="22"/>
        </w:rPr>
      </w:pPr>
    </w:p>
    <w:p w14:paraId="29F401E1" w14:textId="77777777" w:rsidR="00267E4D" w:rsidRDefault="00267E4D" w:rsidP="000769AC">
      <w:pPr>
        <w:pStyle w:val="Task"/>
        <w:numPr>
          <w:ilvl w:val="0"/>
          <w:numId w:val="41"/>
        </w:numPr>
        <w:ind w:right="0"/>
      </w:pPr>
      <w:r>
        <w:lastRenderedPageBreak/>
        <w:t xml:space="preserve">Calculate the inverse of a matrix </w:t>
      </w:r>
      <w:r w:rsidRPr="00AA4BA7">
        <w:rPr>
          <w:b/>
          <w:i/>
        </w:rPr>
        <w:t>A</w:t>
      </w:r>
      <w:r>
        <w:rPr>
          <w:i/>
        </w:rPr>
        <w:t xml:space="preserve"> </w:t>
      </w:r>
      <w:r>
        <w:t>using the MATLAB help documents</w:t>
      </w:r>
      <w:r w:rsidR="00F13E2B">
        <w:t xml:space="preserve"> to find about command </w:t>
      </w:r>
      <w:r w:rsidR="004A63E1">
        <w:br/>
        <w:t xml:space="preserve">         </w:t>
      </w:r>
      <w:r w:rsidR="00F13E2B" w:rsidRPr="00F13E2B">
        <w:rPr>
          <w:b/>
          <w:i/>
        </w:rPr>
        <w:t>inv(A)</w:t>
      </w:r>
      <w:r>
        <w:t xml:space="preserve">                                                 </w:t>
      </w:r>
    </w:p>
    <w:p w14:paraId="10F8ECB5" w14:textId="77777777" w:rsidR="00267E4D" w:rsidRDefault="00267E4D" w:rsidP="0013321A">
      <w:pPr>
        <w:pStyle w:val="Heading2"/>
      </w:pPr>
      <w:bookmarkStart w:id="52" w:name="_Toc20749444"/>
      <w:r w:rsidRPr="00873D69">
        <w:t>Solving systems of linear equations</w:t>
      </w:r>
      <w:bookmarkEnd w:id="52"/>
    </w:p>
    <w:p w14:paraId="389D98AC" w14:textId="77777777" w:rsidR="00897795" w:rsidRPr="00897795" w:rsidRDefault="00897795" w:rsidP="00897795"/>
    <w:p w14:paraId="10F6CBD0" w14:textId="77777777" w:rsidR="00873D69" w:rsidRPr="00873D69" w:rsidRDefault="00873D69" w:rsidP="00873D69"/>
    <w:p w14:paraId="66F5AF6B" w14:textId="77777777" w:rsidR="00267E4D" w:rsidRDefault="00267E4D" w:rsidP="00267E4D">
      <w:pPr>
        <w:rPr>
          <w:rFonts w:ascii="Arial" w:hAnsi="Arial" w:cs="Arial"/>
          <w:sz w:val="22"/>
          <w:szCs w:val="22"/>
        </w:rPr>
      </w:pPr>
      <w:r w:rsidRPr="00F13E2B">
        <w:rPr>
          <w:rFonts w:ascii="Arial" w:hAnsi="Arial" w:cs="Arial"/>
          <w:sz w:val="22"/>
          <w:szCs w:val="22"/>
        </w:rPr>
        <w:t>We can write the following system of linear equations in matrix form</w:t>
      </w:r>
    </w:p>
    <w:p w14:paraId="7A57994C" w14:textId="77777777" w:rsidR="00873D69" w:rsidRPr="00F13E2B" w:rsidRDefault="00873D69" w:rsidP="00267E4D">
      <w:pPr>
        <w:rPr>
          <w:rFonts w:ascii="Arial" w:hAnsi="Arial" w:cs="Arial"/>
          <w:sz w:val="22"/>
          <w:szCs w:val="22"/>
        </w:rPr>
      </w:pPr>
    </w:p>
    <w:p w14:paraId="0DA0FB5D" w14:textId="77777777" w:rsidR="00267E4D" w:rsidRDefault="00267E4D" w:rsidP="00267E4D">
      <w:pPr>
        <w:jc w:val="center"/>
        <w:rPr>
          <w:rFonts w:eastAsiaTheme="minorEastAsia"/>
        </w:rPr>
      </w:pPr>
      <m:oMathPara>
        <m:oMath>
          <m:r>
            <w:rPr>
              <w:rFonts w:ascii="Cambria Math" w:hAnsi="Cambria Math"/>
            </w:rPr>
            <m:t>4</m:t>
          </m:r>
          <m:sSub>
            <m:sSubPr>
              <m:ctrlPr>
                <w:ins w:id="53" w:author="D I" w:date="2021-02-04T09:31:00Z">
                  <w:rPr>
                    <w:rFonts w:ascii="Cambria Math" w:hAnsi="Cambria Math"/>
                    <w:i/>
                  </w:rPr>
                </w:ins>
              </m:ctrlPr>
            </m:sSubPr>
            <m:e>
              <m:r>
                <w:rPr>
                  <w:rFonts w:ascii="Cambria Math" w:hAnsi="Cambria Math"/>
                </w:rPr>
                <m:t>x</m:t>
              </m:r>
            </m:e>
            <m:sub>
              <m:r>
                <w:rPr>
                  <w:rFonts w:ascii="Cambria Math" w:hAnsi="Cambria Math"/>
                </w:rPr>
                <m:t>1</m:t>
              </m:r>
            </m:sub>
          </m:sSub>
          <m:r>
            <w:rPr>
              <w:rFonts w:ascii="Cambria Math" w:hAnsi="Cambria Math"/>
            </w:rPr>
            <m:t>+5</m:t>
          </m:r>
          <m:sSub>
            <m:sSubPr>
              <m:ctrlPr>
                <w:ins w:id="54" w:author="D I" w:date="2021-02-04T09:31:00Z">
                  <w:rPr>
                    <w:rFonts w:ascii="Cambria Math" w:hAnsi="Cambria Math"/>
                    <w:i/>
                  </w:rPr>
                </w:ins>
              </m:ctrlPr>
            </m:sSubPr>
            <m:e>
              <m:r>
                <w:rPr>
                  <w:rFonts w:ascii="Cambria Math" w:hAnsi="Cambria Math"/>
                </w:rPr>
                <m:t>x</m:t>
              </m:r>
            </m:e>
            <m:sub>
              <m:r>
                <w:rPr>
                  <w:rFonts w:ascii="Cambria Math" w:hAnsi="Cambria Math"/>
                </w:rPr>
                <m:t>2</m:t>
              </m:r>
            </m:sub>
          </m:sSub>
          <m:r>
            <w:rPr>
              <w:rFonts w:ascii="Cambria Math" w:hAnsi="Cambria Math"/>
            </w:rPr>
            <m:t>+ 6</m:t>
          </m:r>
          <m:sSub>
            <m:sSubPr>
              <m:ctrlPr>
                <w:ins w:id="55" w:author="D I" w:date="2021-02-04T09:31:00Z">
                  <w:rPr>
                    <w:rFonts w:ascii="Cambria Math" w:hAnsi="Cambria Math"/>
                    <w:i/>
                  </w:rPr>
                </w:ins>
              </m:ctrlPr>
            </m:sSubPr>
            <m:e>
              <m:r>
                <w:rPr>
                  <w:rFonts w:ascii="Cambria Math" w:hAnsi="Cambria Math"/>
                </w:rPr>
                <m:t>x</m:t>
              </m:r>
            </m:e>
            <m:sub>
              <m:r>
                <w:rPr>
                  <w:rFonts w:ascii="Cambria Math" w:hAnsi="Cambria Math"/>
                </w:rPr>
                <m:t>3</m:t>
              </m:r>
            </m:sub>
          </m:sSub>
          <m:r>
            <w:rPr>
              <w:rFonts w:ascii="Cambria Math" w:hAnsi="Cambria Math"/>
            </w:rPr>
            <m:t>=8</m:t>
          </m:r>
        </m:oMath>
      </m:oMathPara>
    </w:p>
    <w:p w14:paraId="73D7D0E9" w14:textId="77777777" w:rsidR="00267E4D" w:rsidRPr="00EC1D24" w:rsidRDefault="00267E4D" w:rsidP="00267E4D">
      <w:pPr>
        <w:jc w:val="center"/>
        <w:rPr>
          <w:rFonts w:asciiTheme="minorHAnsi" w:eastAsiaTheme="minorEastAsia" w:hAnsiTheme="minorHAnsi" w:cstheme="minorBidi"/>
        </w:rPr>
      </w:pPr>
      <m:oMathPara>
        <m:oMath>
          <m:r>
            <w:rPr>
              <w:rFonts w:ascii="Cambria Math" w:hAnsi="Cambria Math"/>
            </w:rPr>
            <m:t>11</m:t>
          </m:r>
          <m:sSub>
            <m:sSubPr>
              <m:ctrlPr>
                <w:ins w:id="56" w:author="D I" w:date="2021-02-04T09:31:00Z">
                  <w:rPr>
                    <w:rFonts w:ascii="Cambria Math" w:hAnsi="Cambria Math"/>
                    <w:i/>
                  </w:rPr>
                </w:ins>
              </m:ctrlPr>
            </m:sSubPr>
            <m:e>
              <m:r>
                <w:rPr>
                  <w:rFonts w:ascii="Cambria Math" w:hAnsi="Cambria Math"/>
                </w:rPr>
                <m:t>x</m:t>
              </m:r>
            </m:e>
            <m:sub>
              <m:r>
                <w:rPr>
                  <w:rFonts w:ascii="Cambria Math" w:hAnsi="Cambria Math"/>
                </w:rPr>
                <m:t>1</m:t>
              </m:r>
            </m:sub>
          </m:sSub>
          <m:r>
            <w:rPr>
              <w:rFonts w:ascii="Cambria Math" w:hAnsi="Cambria Math"/>
            </w:rPr>
            <m:t>+9</m:t>
          </m:r>
          <m:sSub>
            <m:sSubPr>
              <m:ctrlPr>
                <w:ins w:id="57" w:author="D I" w:date="2021-02-04T09:31:00Z">
                  <w:rPr>
                    <w:rFonts w:ascii="Cambria Math" w:hAnsi="Cambria Math"/>
                    <w:i/>
                  </w:rPr>
                </w:ins>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ins w:id="58" w:author="D I" w:date="2021-02-04T09:31:00Z">
                  <w:rPr>
                    <w:rFonts w:ascii="Cambria Math" w:hAnsi="Cambria Math"/>
                    <w:i/>
                  </w:rPr>
                </w:ins>
              </m:ctrlPr>
            </m:sSubPr>
            <m:e>
              <m:r>
                <w:rPr>
                  <w:rFonts w:ascii="Cambria Math" w:hAnsi="Cambria Math"/>
                </w:rPr>
                <m:t>x</m:t>
              </m:r>
            </m:e>
            <m:sub>
              <m:r>
                <w:rPr>
                  <w:rFonts w:ascii="Cambria Math" w:hAnsi="Cambria Math"/>
                </w:rPr>
                <m:t>3</m:t>
              </m:r>
            </m:sub>
          </m:sSub>
          <m:r>
            <w:rPr>
              <w:rFonts w:ascii="Cambria Math" w:hAnsi="Cambria Math"/>
            </w:rPr>
            <m:t>=15</m:t>
          </m:r>
        </m:oMath>
      </m:oMathPara>
    </w:p>
    <w:p w14:paraId="39766857" w14:textId="77777777" w:rsidR="00267E4D" w:rsidRDefault="00267E4D" w:rsidP="00267E4D">
      <w:pPr>
        <w:jc w:val="center"/>
        <w:rPr>
          <w:rFonts w:asciiTheme="minorHAnsi" w:eastAsiaTheme="minorEastAsia" w:hAnsiTheme="minorHAnsi" w:cstheme="minorBidi"/>
        </w:rPr>
      </w:pPr>
      <m:oMathPara>
        <m:oMath>
          <m:r>
            <w:rPr>
              <w:rFonts w:ascii="Cambria Math" w:hAnsi="Cambria Math"/>
            </w:rPr>
            <m:t>8</m:t>
          </m:r>
          <m:sSub>
            <m:sSubPr>
              <m:ctrlPr>
                <w:ins w:id="59" w:author="D I" w:date="2021-02-04T09:31:00Z">
                  <w:rPr>
                    <w:rFonts w:ascii="Cambria Math" w:hAnsi="Cambria Math"/>
                    <w:i/>
                  </w:rPr>
                </w:ins>
              </m:ctrlPr>
            </m:sSubPr>
            <m:e>
              <m:r>
                <w:rPr>
                  <w:rFonts w:ascii="Cambria Math" w:hAnsi="Cambria Math"/>
                </w:rPr>
                <m:t>x</m:t>
              </m:r>
            </m:e>
            <m:sub>
              <m:r>
                <w:rPr>
                  <w:rFonts w:ascii="Cambria Math" w:hAnsi="Cambria Math"/>
                </w:rPr>
                <m:t>1</m:t>
              </m:r>
            </m:sub>
          </m:sSub>
          <m:r>
            <w:rPr>
              <w:rFonts w:ascii="Cambria Math" w:hAnsi="Cambria Math"/>
            </w:rPr>
            <m:t>+7</m:t>
          </m:r>
          <m:sSub>
            <m:sSubPr>
              <m:ctrlPr>
                <w:ins w:id="60" w:author="D I" w:date="2021-02-04T09:31:00Z">
                  <w:rPr>
                    <w:rFonts w:ascii="Cambria Math" w:hAnsi="Cambria Math"/>
                    <w:i/>
                  </w:rPr>
                </w:ins>
              </m:ctrlPr>
            </m:sSubPr>
            <m:e>
              <m:r>
                <w:rPr>
                  <w:rFonts w:ascii="Cambria Math" w:hAnsi="Cambria Math"/>
                </w:rPr>
                <m:t>x</m:t>
              </m:r>
            </m:e>
            <m:sub>
              <m:r>
                <w:rPr>
                  <w:rFonts w:ascii="Cambria Math" w:hAnsi="Cambria Math"/>
                </w:rPr>
                <m:t>2</m:t>
              </m:r>
            </m:sub>
          </m:sSub>
          <m:r>
            <w:rPr>
              <w:rFonts w:ascii="Cambria Math" w:hAnsi="Cambria Math"/>
            </w:rPr>
            <m:t>+ 2</m:t>
          </m:r>
          <m:sSub>
            <m:sSubPr>
              <m:ctrlPr>
                <w:ins w:id="61" w:author="D I" w:date="2021-02-04T09:31:00Z">
                  <w:rPr>
                    <w:rFonts w:ascii="Cambria Math" w:hAnsi="Cambria Math"/>
                    <w:i/>
                  </w:rPr>
                </w:ins>
              </m:ctrlPr>
            </m:sSubPr>
            <m:e>
              <m:r>
                <w:rPr>
                  <w:rFonts w:ascii="Cambria Math" w:hAnsi="Cambria Math"/>
                </w:rPr>
                <m:t>x</m:t>
              </m:r>
            </m:e>
            <m:sub>
              <m:r>
                <w:rPr>
                  <w:rFonts w:ascii="Cambria Math" w:hAnsi="Cambria Math"/>
                </w:rPr>
                <m:t>3</m:t>
              </m:r>
            </m:sub>
          </m:sSub>
          <m:r>
            <w:rPr>
              <w:rFonts w:ascii="Cambria Math" w:hAnsi="Cambria Math"/>
            </w:rPr>
            <m:t>=12</m:t>
          </m:r>
        </m:oMath>
      </m:oMathPara>
    </w:p>
    <w:p w14:paraId="0E8DA873" w14:textId="77777777" w:rsidR="00267E4D" w:rsidRPr="00EC1D24" w:rsidRDefault="00267E4D" w:rsidP="00267E4D">
      <w:pPr>
        <w:jc w:val="center"/>
        <w:rPr>
          <w:rFonts w:asciiTheme="minorHAnsi" w:eastAsiaTheme="minorEastAsia" w:hAnsiTheme="minorHAnsi" w:cstheme="minorBidi"/>
        </w:rPr>
      </w:pPr>
    </w:p>
    <w:p w14:paraId="6B840B42" w14:textId="77777777" w:rsidR="00267E4D" w:rsidRPr="00CA5E0B" w:rsidRDefault="000F3B7A" w:rsidP="00267E4D">
      <w:pPr>
        <w:spacing w:after="200" w:line="276" w:lineRule="auto"/>
        <w:jc w:val="center"/>
        <w:rPr>
          <w:rFonts w:asciiTheme="minorHAnsi" w:eastAsiaTheme="minorEastAsia" w:hAnsiTheme="minorHAnsi" w:cstheme="minorBidi"/>
        </w:rPr>
      </w:pPr>
      <m:oMathPara>
        <m:oMath>
          <m:d>
            <m:dPr>
              <m:ctrlPr>
                <w:ins w:id="62" w:author="D I" w:date="2021-02-04T09:31:00Z">
                  <w:rPr>
                    <w:rFonts w:ascii="Cambria Math" w:eastAsiaTheme="minorHAnsi" w:hAnsi="Cambria Math" w:cstheme="minorBidi"/>
                    <w:i/>
                  </w:rPr>
                </w:ins>
              </m:ctrlPr>
            </m:dPr>
            <m:e>
              <m:m>
                <m:mPr>
                  <m:mcs>
                    <m:mc>
                      <m:mcPr>
                        <m:count m:val="3"/>
                        <m:mcJc m:val="center"/>
                      </m:mcPr>
                    </m:mc>
                  </m:mcs>
                  <m:ctrlPr>
                    <w:ins w:id="63" w:author="D I" w:date="2021-02-04T09:31:00Z">
                      <w:rPr>
                        <w:rFonts w:ascii="Cambria Math" w:eastAsiaTheme="minorHAnsi" w:hAnsi="Cambria Math" w:cstheme="minorBidi"/>
                        <w:i/>
                      </w:rPr>
                    </w:ins>
                  </m:ctrlPr>
                </m:mPr>
                <m:mr>
                  <m:e>
                    <m:r>
                      <w:rPr>
                        <w:rFonts w:ascii="Cambria Math" w:eastAsiaTheme="minorHAnsi" w:hAnsi="Cambria Math" w:cstheme="minorBidi"/>
                      </w:rPr>
                      <m:t>4</m:t>
                    </m:r>
                  </m:e>
                  <m:e>
                    <m:r>
                      <w:rPr>
                        <w:rFonts w:ascii="Cambria Math" w:eastAsiaTheme="minorHAnsi" w:hAnsi="Cambria Math" w:cstheme="minorBidi"/>
                      </w:rPr>
                      <m:t>5</m:t>
                    </m:r>
                  </m:e>
                  <m:e>
                    <m:r>
                      <w:rPr>
                        <w:rFonts w:ascii="Cambria Math" w:eastAsiaTheme="minorHAnsi" w:hAnsi="Cambria Math" w:cstheme="minorBidi"/>
                      </w:rPr>
                      <m:t>6</m:t>
                    </m:r>
                  </m:e>
                </m:mr>
                <m:mr>
                  <m:e>
                    <m:r>
                      <w:rPr>
                        <w:rFonts w:ascii="Cambria Math" w:eastAsiaTheme="minorHAnsi" w:hAnsi="Cambria Math" w:cstheme="minorBidi"/>
                      </w:rPr>
                      <m:t>11</m:t>
                    </m:r>
                  </m:e>
                  <m:e>
                    <m:r>
                      <w:rPr>
                        <w:rFonts w:ascii="Cambria Math" w:eastAsiaTheme="minorHAnsi" w:hAnsi="Cambria Math" w:cstheme="minorBidi"/>
                      </w:rPr>
                      <m:t>9</m:t>
                    </m:r>
                  </m:e>
                  <m:e>
                    <m:r>
                      <w:rPr>
                        <w:rFonts w:ascii="Cambria Math" w:eastAsiaTheme="minorHAnsi" w:hAnsi="Cambria Math" w:cstheme="minorBidi"/>
                      </w:rPr>
                      <m:t>1</m:t>
                    </m:r>
                  </m:e>
                </m:mr>
                <m:mr>
                  <m:e>
                    <m:r>
                      <w:rPr>
                        <w:rFonts w:ascii="Cambria Math" w:eastAsiaTheme="minorHAnsi" w:hAnsi="Cambria Math" w:cstheme="minorBidi"/>
                      </w:rPr>
                      <m:t>8</m:t>
                    </m:r>
                  </m:e>
                  <m:e>
                    <m:r>
                      <w:rPr>
                        <w:rFonts w:ascii="Cambria Math" w:eastAsiaTheme="minorHAnsi" w:hAnsi="Cambria Math" w:cstheme="minorBidi"/>
                      </w:rPr>
                      <m:t>7</m:t>
                    </m:r>
                  </m:e>
                  <m:e>
                    <m:r>
                      <w:rPr>
                        <w:rFonts w:ascii="Cambria Math" w:eastAsiaTheme="minorHAnsi" w:hAnsi="Cambria Math" w:cstheme="minorBidi"/>
                      </w:rPr>
                      <m:t>2</m:t>
                    </m:r>
                  </m:e>
                </m:mr>
              </m:m>
            </m:e>
          </m:d>
          <m:d>
            <m:dPr>
              <m:ctrlPr>
                <w:ins w:id="64" w:author="D I" w:date="2021-02-04T09:31:00Z">
                  <w:rPr>
                    <w:rFonts w:ascii="Cambria Math" w:eastAsiaTheme="minorHAnsi" w:hAnsi="Cambria Math" w:cstheme="minorBidi"/>
                    <w:i/>
                  </w:rPr>
                </w:ins>
              </m:ctrlPr>
            </m:dPr>
            <m:e>
              <m:m>
                <m:mPr>
                  <m:mcs>
                    <m:mc>
                      <m:mcPr>
                        <m:count m:val="1"/>
                        <m:mcJc m:val="center"/>
                      </m:mcPr>
                    </m:mc>
                  </m:mcs>
                  <m:ctrlPr>
                    <w:ins w:id="65" w:author="D I" w:date="2021-02-04T09:31:00Z">
                      <w:rPr>
                        <w:rFonts w:ascii="Cambria Math" w:eastAsiaTheme="minorHAnsi" w:hAnsi="Cambria Math" w:cstheme="minorBidi"/>
                        <w:i/>
                      </w:rPr>
                    </w:ins>
                  </m:ctrlPr>
                </m:mPr>
                <m:mr>
                  <m:e>
                    <m:sSub>
                      <m:sSubPr>
                        <m:ctrlPr>
                          <w:ins w:id="66" w:author="D I" w:date="2021-02-04T09:31:00Z">
                            <w:rPr>
                              <w:rFonts w:ascii="Cambria Math" w:hAnsi="Cambria Math"/>
                              <w:i/>
                            </w:rPr>
                          </w:ins>
                        </m:ctrlPr>
                      </m:sSubPr>
                      <m:e>
                        <m:r>
                          <w:rPr>
                            <w:rFonts w:ascii="Cambria Math" w:hAnsi="Cambria Math"/>
                          </w:rPr>
                          <m:t>x</m:t>
                        </m:r>
                      </m:e>
                      <m:sub>
                        <m:r>
                          <w:rPr>
                            <w:rFonts w:ascii="Cambria Math" w:hAnsi="Cambria Math"/>
                          </w:rPr>
                          <m:t>1</m:t>
                        </m:r>
                      </m:sub>
                    </m:sSub>
                  </m:e>
                </m:mr>
                <m:mr>
                  <m:e>
                    <m:sSub>
                      <m:sSubPr>
                        <m:ctrlPr>
                          <w:ins w:id="67" w:author="D I" w:date="2021-02-04T09:31:00Z">
                            <w:rPr>
                              <w:rFonts w:ascii="Cambria Math" w:hAnsi="Cambria Math"/>
                              <w:i/>
                            </w:rPr>
                          </w:ins>
                        </m:ctrlPr>
                      </m:sSubPr>
                      <m:e>
                        <m:r>
                          <w:rPr>
                            <w:rFonts w:ascii="Cambria Math" w:hAnsi="Cambria Math"/>
                          </w:rPr>
                          <m:t>x</m:t>
                        </m:r>
                      </m:e>
                      <m:sub>
                        <m:r>
                          <w:rPr>
                            <w:rFonts w:ascii="Cambria Math" w:hAnsi="Cambria Math"/>
                          </w:rPr>
                          <m:t>2</m:t>
                        </m:r>
                      </m:sub>
                    </m:sSub>
                  </m:e>
                </m:mr>
                <m:mr>
                  <m:e>
                    <m:sSub>
                      <m:sSubPr>
                        <m:ctrlPr>
                          <w:ins w:id="68" w:author="D I" w:date="2021-02-04T09:31:00Z">
                            <w:rPr>
                              <w:rFonts w:ascii="Cambria Math" w:hAnsi="Cambria Math"/>
                              <w:i/>
                            </w:rPr>
                          </w:ins>
                        </m:ctrlPr>
                      </m:sSubPr>
                      <m:e>
                        <m:r>
                          <w:rPr>
                            <w:rFonts w:ascii="Cambria Math" w:hAnsi="Cambria Math"/>
                          </w:rPr>
                          <m:t>x</m:t>
                        </m:r>
                      </m:e>
                      <m:sub>
                        <m:r>
                          <w:rPr>
                            <w:rFonts w:ascii="Cambria Math" w:hAnsi="Cambria Math"/>
                          </w:rPr>
                          <m:t>3</m:t>
                        </m:r>
                      </m:sub>
                    </m:sSub>
                  </m:e>
                </m:mr>
              </m:m>
            </m:e>
          </m:d>
          <m:r>
            <w:rPr>
              <w:rFonts w:ascii="Cambria Math" w:hAnsi="Cambria Math"/>
            </w:rPr>
            <m:t>=</m:t>
          </m:r>
          <m:d>
            <m:dPr>
              <m:ctrlPr>
                <w:ins w:id="69" w:author="D I" w:date="2021-02-04T09:31:00Z">
                  <w:rPr>
                    <w:rFonts w:ascii="Cambria Math" w:eastAsiaTheme="minorHAnsi" w:hAnsi="Cambria Math" w:cstheme="minorBidi"/>
                    <w:i/>
                  </w:rPr>
                </w:ins>
              </m:ctrlPr>
            </m:dPr>
            <m:e>
              <m:m>
                <m:mPr>
                  <m:mcs>
                    <m:mc>
                      <m:mcPr>
                        <m:count m:val="1"/>
                        <m:mcJc m:val="center"/>
                      </m:mcPr>
                    </m:mc>
                  </m:mcs>
                  <m:ctrlPr>
                    <w:ins w:id="70" w:author="D I" w:date="2021-02-04T09:31:00Z">
                      <w:rPr>
                        <w:rFonts w:ascii="Cambria Math" w:eastAsiaTheme="minorHAnsi" w:hAnsi="Cambria Math" w:cstheme="minorBidi"/>
                        <w:i/>
                      </w:rPr>
                    </w:ins>
                  </m:ctrlPr>
                </m:mPr>
                <m:mr>
                  <m:e>
                    <m:r>
                      <w:rPr>
                        <w:rFonts w:ascii="Cambria Math" w:hAnsi="Cambria Math"/>
                      </w:rPr>
                      <m:t>8</m:t>
                    </m:r>
                  </m:e>
                </m:mr>
                <m:mr>
                  <m:e>
                    <m:r>
                      <w:rPr>
                        <w:rFonts w:ascii="Cambria Math" w:hAnsi="Cambria Math"/>
                      </w:rPr>
                      <m:t>15</m:t>
                    </m:r>
                  </m:e>
                </m:mr>
                <m:mr>
                  <m:e>
                    <m:r>
                      <w:rPr>
                        <w:rFonts w:ascii="Cambria Math" w:hAnsi="Cambria Math"/>
                      </w:rPr>
                      <m:t>12</m:t>
                    </m:r>
                  </m:e>
                </m:mr>
              </m:m>
            </m:e>
          </m:d>
        </m:oMath>
      </m:oMathPara>
    </w:p>
    <w:p w14:paraId="43B0C7C1" w14:textId="77777777" w:rsidR="00267E4D" w:rsidRDefault="00267E4D" w:rsidP="00267E4D">
      <w:pPr>
        <w:jc w:val="center"/>
        <w:rPr>
          <w:b/>
        </w:rPr>
      </w:pPr>
      <w:r w:rsidRPr="00CA5E0B">
        <w:rPr>
          <w:b/>
        </w:rPr>
        <w:t>A x = b</w:t>
      </w:r>
    </w:p>
    <w:p w14:paraId="6FEC1CCA" w14:textId="77777777" w:rsidR="00267E4D" w:rsidRDefault="00267E4D" w:rsidP="00267E4D"/>
    <w:p w14:paraId="50195DE1" w14:textId="77777777" w:rsidR="00267E4D" w:rsidRDefault="00267E4D" w:rsidP="00267E4D"/>
    <w:p w14:paraId="78335B2C" w14:textId="77777777" w:rsidR="00267E4D" w:rsidRDefault="00F13E2B" w:rsidP="00267E4D">
      <w:pPr>
        <w:rPr>
          <w:rFonts w:ascii="Arial" w:hAnsi="Arial" w:cs="Arial"/>
          <w:b/>
          <w:i/>
        </w:rPr>
      </w:pPr>
      <w:r w:rsidRPr="00F13E2B">
        <w:rPr>
          <w:rFonts w:ascii="Arial" w:hAnsi="Arial" w:cs="Arial"/>
        </w:rPr>
        <w:t>If w</w:t>
      </w:r>
      <w:r w:rsidR="00267E4D" w:rsidRPr="00F13E2B">
        <w:rPr>
          <w:rFonts w:ascii="Arial" w:hAnsi="Arial" w:cs="Arial"/>
        </w:rPr>
        <w:t xml:space="preserve">e know </w:t>
      </w:r>
      <w:r w:rsidR="00267E4D" w:rsidRPr="00F13E2B">
        <w:rPr>
          <w:rFonts w:ascii="Arial" w:hAnsi="Arial" w:cs="Arial"/>
          <w:b/>
          <w:i/>
        </w:rPr>
        <w:t>A</w:t>
      </w:r>
      <w:r w:rsidR="00267E4D" w:rsidRPr="00F13E2B">
        <w:rPr>
          <w:rFonts w:ascii="Arial" w:hAnsi="Arial" w:cs="Arial"/>
          <w:b/>
          <w:vertAlign w:val="superscript"/>
        </w:rPr>
        <w:t>-1</w:t>
      </w:r>
      <w:r w:rsidR="00267E4D" w:rsidRPr="00F13E2B">
        <w:rPr>
          <w:rFonts w:ascii="Arial" w:hAnsi="Arial" w:cs="Arial"/>
        </w:rPr>
        <w:t xml:space="preserve"> exists and the determinant of </w:t>
      </w:r>
      <w:r w:rsidR="00267E4D" w:rsidRPr="00F13E2B">
        <w:rPr>
          <w:rFonts w:ascii="Arial" w:hAnsi="Arial" w:cs="Arial"/>
          <w:b/>
          <w:i/>
        </w:rPr>
        <w:t>A</w:t>
      </w:r>
      <w:r w:rsidR="00267E4D" w:rsidRPr="00F13E2B">
        <w:rPr>
          <w:rFonts w:ascii="Arial" w:hAnsi="Arial" w:cs="Arial"/>
        </w:rPr>
        <w:t xml:space="preserve"> is non-zero (i.e </w:t>
      </w:r>
      <w:r w:rsidR="00267E4D" w:rsidRPr="00F13E2B">
        <w:rPr>
          <w:rFonts w:ascii="Arial" w:hAnsi="Arial" w:cs="Arial"/>
          <w:b/>
          <w:i/>
        </w:rPr>
        <w:t>A</w:t>
      </w:r>
      <w:r w:rsidR="00267E4D" w:rsidRPr="00F13E2B">
        <w:rPr>
          <w:rFonts w:ascii="Arial" w:hAnsi="Arial" w:cs="Arial"/>
        </w:rPr>
        <w:t xml:space="preserve"> is non-singular) and so we know a unique solution exi</w:t>
      </w:r>
      <w:r w:rsidRPr="00F13E2B">
        <w:rPr>
          <w:rFonts w:ascii="Arial" w:hAnsi="Arial" w:cs="Arial"/>
        </w:rPr>
        <w:t xml:space="preserve">sts </w:t>
      </w:r>
      <w:r w:rsidR="00267E4D" w:rsidRPr="00F13E2B">
        <w:rPr>
          <w:rFonts w:ascii="Arial" w:hAnsi="Arial" w:cs="Arial"/>
        </w:rPr>
        <w:t xml:space="preserve">which can be found using </w:t>
      </w:r>
      <w:r w:rsidR="00267E4D" w:rsidRPr="00F13E2B">
        <w:rPr>
          <w:rFonts w:ascii="Arial" w:hAnsi="Arial" w:cs="Arial"/>
          <w:b/>
          <w:i/>
        </w:rPr>
        <w:t>x = A</w:t>
      </w:r>
      <w:r w:rsidR="00267E4D" w:rsidRPr="00F13E2B">
        <w:rPr>
          <w:rFonts w:ascii="Arial" w:hAnsi="Arial" w:cs="Arial"/>
          <w:b/>
          <w:i/>
          <w:vertAlign w:val="superscript"/>
        </w:rPr>
        <w:t xml:space="preserve">-1 </w:t>
      </w:r>
      <w:r w:rsidR="00267E4D" w:rsidRPr="00F13E2B">
        <w:rPr>
          <w:rFonts w:ascii="Arial" w:hAnsi="Arial" w:cs="Arial"/>
          <w:b/>
          <w:i/>
        </w:rPr>
        <w:t>b</w:t>
      </w:r>
    </w:p>
    <w:p w14:paraId="653DB067" w14:textId="77777777" w:rsidR="00873D69" w:rsidRPr="00F13E2B" w:rsidRDefault="00873D69" w:rsidP="00267E4D">
      <w:pPr>
        <w:rPr>
          <w:rFonts w:ascii="Arial" w:hAnsi="Arial" w:cs="Arial"/>
          <w:b/>
        </w:rPr>
      </w:pPr>
    </w:p>
    <w:p w14:paraId="0AA53E5B" w14:textId="77777777" w:rsidR="00267E4D" w:rsidRPr="00C0782F" w:rsidRDefault="00267E4D" w:rsidP="000769AC">
      <w:pPr>
        <w:pStyle w:val="Task"/>
        <w:numPr>
          <w:ilvl w:val="0"/>
          <w:numId w:val="41"/>
        </w:numPr>
        <w:ind w:right="0"/>
        <w:rPr>
          <w:b/>
        </w:rPr>
      </w:pPr>
      <w:r>
        <w:t xml:space="preserve">Use MATLAB to calculate the values of </w:t>
      </w:r>
      <w:r w:rsidRPr="00CA5E0B">
        <w:rPr>
          <w:i/>
        </w:rPr>
        <w:t>x</w:t>
      </w:r>
      <w:r w:rsidRPr="00CA5E0B">
        <w:rPr>
          <w:i/>
          <w:vertAlign w:val="subscript"/>
        </w:rPr>
        <w:t>1</w:t>
      </w:r>
      <w:r w:rsidRPr="00CA5E0B">
        <w:rPr>
          <w:i/>
        </w:rPr>
        <w:t>, x</w:t>
      </w:r>
      <w:r w:rsidRPr="00CA5E0B">
        <w:rPr>
          <w:i/>
          <w:vertAlign w:val="subscript"/>
        </w:rPr>
        <w:t>2</w:t>
      </w:r>
      <w:r w:rsidRPr="00CA5E0B">
        <w:rPr>
          <w:i/>
        </w:rPr>
        <w:t xml:space="preserve"> </w:t>
      </w:r>
      <w:r w:rsidRPr="00CA5E0B">
        <w:t xml:space="preserve">and </w:t>
      </w:r>
      <w:r w:rsidRPr="00CA5E0B">
        <w:rPr>
          <w:i/>
        </w:rPr>
        <w:t>x</w:t>
      </w:r>
      <w:r w:rsidRPr="00CA5E0B">
        <w:rPr>
          <w:i/>
          <w:vertAlign w:val="subscript"/>
        </w:rPr>
        <w:t>3</w:t>
      </w:r>
      <w:r>
        <w:t xml:space="preserve">. </w:t>
      </w:r>
    </w:p>
    <w:p w14:paraId="0055E1DC" w14:textId="77777777" w:rsidR="00873D69" w:rsidRDefault="00873D69" w:rsidP="00C0782F">
      <w:pPr>
        <w:spacing w:after="120" w:line="240" w:lineRule="exact"/>
        <w:jc w:val="both"/>
        <w:rPr>
          <w:rFonts w:ascii="Arial" w:hAnsi="Arial" w:cs="Arial"/>
          <w:b/>
        </w:rPr>
      </w:pPr>
    </w:p>
    <w:p w14:paraId="79C65C42" w14:textId="77777777" w:rsidR="00897795" w:rsidRDefault="00897795" w:rsidP="00C0782F">
      <w:pPr>
        <w:spacing w:after="120" w:line="240" w:lineRule="exact"/>
        <w:jc w:val="both"/>
        <w:rPr>
          <w:rFonts w:ascii="Arial" w:hAnsi="Arial" w:cs="Arial"/>
          <w:b/>
        </w:rPr>
      </w:pPr>
    </w:p>
    <w:p w14:paraId="4D68B51A" w14:textId="77777777" w:rsidR="00F14C71" w:rsidRDefault="00F14C71" w:rsidP="00C0782F">
      <w:pPr>
        <w:spacing w:after="120" w:line="240" w:lineRule="exact"/>
        <w:jc w:val="both"/>
        <w:rPr>
          <w:rFonts w:ascii="Arial" w:hAnsi="Arial" w:cs="Arial"/>
        </w:rPr>
      </w:pPr>
    </w:p>
    <w:p w14:paraId="587D673C" w14:textId="0DFA3CE8" w:rsidR="001C64AC" w:rsidRPr="008C49D9" w:rsidRDefault="001C64AC" w:rsidP="00C536F3">
      <w:pPr>
        <w:pStyle w:val="Heading1"/>
      </w:pPr>
      <w:bookmarkStart w:id="71" w:name="_Toc20749446"/>
      <w:r w:rsidRPr="008C49D9">
        <w:t>Finding roots (Bisection</w:t>
      </w:r>
      <w:r w:rsidR="00B95B95">
        <w:t xml:space="preserve">, MATLAB </w:t>
      </w:r>
      <w:r w:rsidR="00BB44F1">
        <w:t>fzero</w:t>
      </w:r>
      <w:r w:rsidR="00B95B95">
        <w:t xml:space="preserve"> and Newton’s method</w:t>
      </w:r>
      <w:r w:rsidRPr="008C49D9">
        <w:t>)</w:t>
      </w:r>
      <w:bookmarkEnd w:id="71"/>
    </w:p>
    <w:p w14:paraId="1A3FA4B7" w14:textId="6D2FBBED" w:rsidR="00FE5EB0" w:rsidRPr="005C62D6" w:rsidRDefault="00152B0C" w:rsidP="005C62D6">
      <w:pPr>
        <w:ind w:firstLine="720"/>
        <w:rPr>
          <w:rFonts w:asciiTheme="minorHAnsi" w:hAnsiTheme="minorHAnsi"/>
          <w:sz w:val="28"/>
          <w:szCs w:val="28"/>
        </w:rPr>
      </w:pPr>
      <w:r w:rsidRPr="00964F7F">
        <w:rPr>
          <w:rFonts w:asciiTheme="minorHAnsi" w:hAnsiTheme="minorHAnsi"/>
          <w:sz w:val="28"/>
          <w:szCs w:val="28"/>
        </w:rPr>
        <w:t>Please see first ‘ELEC5681M Lab 3 notes.</w:t>
      </w:r>
    </w:p>
    <w:p w14:paraId="169EBCCD" w14:textId="77777777" w:rsidR="00FE5EB0" w:rsidRPr="00FE5EB0" w:rsidRDefault="004800FF" w:rsidP="004800FF">
      <w:pPr>
        <w:tabs>
          <w:tab w:val="left" w:pos="3670"/>
        </w:tabs>
      </w:pPr>
      <w:r>
        <w:tab/>
      </w:r>
    </w:p>
    <w:p w14:paraId="2D1F3905" w14:textId="77777777" w:rsidR="009D463F" w:rsidRDefault="009D463F" w:rsidP="00636AB5">
      <w:pPr>
        <w:pStyle w:val="Task"/>
        <w:numPr>
          <w:ilvl w:val="0"/>
          <w:numId w:val="0"/>
        </w:numPr>
        <w:ind w:right="850"/>
      </w:pPr>
    </w:p>
    <w:p w14:paraId="3F1951C8" w14:textId="73DA4464" w:rsidR="00412756" w:rsidRDefault="00F83206" w:rsidP="00304F09">
      <w:pPr>
        <w:pStyle w:val="Task"/>
        <w:numPr>
          <w:ilvl w:val="0"/>
          <w:numId w:val="43"/>
        </w:numPr>
        <w:ind w:right="850"/>
      </w:pPr>
      <w:r>
        <w:t xml:space="preserve">Using the code for the </w:t>
      </w:r>
      <w:r>
        <w:rPr>
          <w:i/>
        </w:rPr>
        <w:t>bisection method</w:t>
      </w:r>
      <w:r w:rsidR="003A679A">
        <w:t xml:space="preserve"> provided in Matlab Lab3 notes</w:t>
      </w:r>
      <w:r w:rsidR="0059397A">
        <w:t xml:space="preserve"> </w:t>
      </w:r>
      <w:r>
        <w:t xml:space="preserve">calculate the real roots of the function </w:t>
      </w:r>
      <m:oMath>
        <m:r>
          <w:rPr>
            <w:rFonts w:ascii="Cambria Math" w:hAnsi="Cambria Math"/>
          </w:rPr>
          <m:t xml:space="preserve">f(x) = </m:t>
        </m:r>
        <m:sSup>
          <m:sSupPr>
            <m:ctrlPr>
              <w:ins w:id="72" w:author="D I" w:date="2021-02-04T09:31:00Z">
                <w:rPr>
                  <w:rFonts w:ascii="Cambria Math" w:hAnsi="Cambria Math"/>
                  <w:i/>
                </w:rPr>
              </w:ins>
            </m:ctrlPr>
          </m:sSupPr>
          <m:e>
            <m:r>
              <w:rPr>
                <w:rFonts w:ascii="Cambria Math" w:hAnsi="Cambria Math"/>
              </w:rPr>
              <m:t>x</m:t>
            </m:r>
          </m:e>
          <m:sup>
            <m:r>
              <w:rPr>
                <w:rFonts w:ascii="Cambria Math" w:hAnsi="Cambria Math"/>
                <w:vertAlign w:val="superscript"/>
              </w:rPr>
              <m:t>4</m:t>
            </m:r>
          </m:sup>
        </m:sSup>
        <m:r>
          <w:rPr>
            <w:rFonts w:ascii="Cambria Math" w:hAnsi="Cambria Math"/>
          </w:rPr>
          <m:t xml:space="preserve"> -2x-2</m:t>
        </m:r>
      </m:oMath>
      <w:r>
        <w:t xml:space="preserve"> using 5 iterations. To determine the intervals where the function changes sign use the graphical method.</w:t>
      </w:r>
    </w:p>
    <w:p w14:paraId="49633D66" w14:textId="77777777" w:rsidR="00412756" w:rsidRDefault="00412756" w:rsidP="00412756">
      <w:pPr>
        <w:pStyle w:val="Task"/>
        <w:numPr>
          <w:ilvl w:val="0"/>
          <w:numId w:val="0"/>
        </w:numPr>
        <w:ind w:right="850"/>
      </w:pPr>
      <w:r>
        <w:rPr>
          <w:i/>
        </w:rPr>
        <w:tab/>
        <w:t xml:space="preserve">      -  Discuss interval width and number of iterations.</w:t>
      </w:r>
    </w:p>
    <w:p w14:paraId="7F37406D" w14:textId="706B49E7" w:rsidR="00897795" w:rsidRPr="00E95C22" w:rsidRDefault="00DF45D3" w:rsidP="00DF45D3">
      <w:pPr>
        <w:pStyle w:val="Task"/>
        <w:numPr>
          <w:ilvl w:val="0"/>
          <w:numId w:val="0"/>
        </w:numPr>
        <w:tabs>
          <w:tab w:val="left" w:pos="8340"/>
        </w:tabs>
        <w:ind w:right="850"/>
        <w:rPr>
          <w:i/>
        </w:rPr>
      </w:pPr>
      <w:r>
        <w:rPr>
          <w:i/>
        </w:rPr>
        <w:tab/>
      </w:r>
    </w:p>
    <w:p w14:paraId="05AF95A7" w14:textId="58E189C4" w:rsidR="00E95C22" w:rsidRDefault="00FE5EB0" w:rsidP="000769AC">
      <w:pPr>
        <w:pStyle w:val="Task"/>
        <w:numPr>
          <w:ilvl w:val="0"/>
          <w:numId w:val="43"/>
        </w:numPr>
        <w:ind w:right="850"/>
      </w:pPr>
      <w:r>
        <w:t xml:space="preserve">Read about MATLAB </w:t>
      </w:r>
      <w:r>
        <w:rPr>
          <w:rFonts w:ascii="Courier New" w:hAnsi="Courier New" w:cs="Courier New"/>
          <w:b/>
          <w:i/>
        </w:rPr>
        <w:t>fzero</w:t>
      </w:r>
      <w:r>
        <w:t xml:space="preserve"> program. </w:t>
      </w:r>
      <w:r w:rsidR="00283C7E">
        <w:t>Write</w:t>
      </w:r>
      <w:r>
        <w:t xml:space="preserve"> </w:t>
      </w:r>
      <w:r w:rsidR="00283C7E">
        <w:t xml:space="preserve">a </w:t>
      </w:r>
      <w:r>
        <w:t>program</w:t>
      </w:r>
      <w:r w:rsidR="00283C7E">
        <w:t xml:space="preserve"> that performs incremental search (finds all zeros of a fu</w:t>
      </w:r>
      <w:r w:rsidR="005A6A7D">
        <w:t xml:space="preserve">nction automatically) by using </w:t>
      </w:r>
      <w:r w:rsidR="00283C7E">
        <w:rPr>
          <w:rFonts w:ascii="Courier New" w:hAnsi="Courier New" w:cs="Courier New"/>
          <w:b/>
          <w:i/>
        </w:rPr>
        <w:t>fzero.</w:t>
      </w:r>
      <w:r w:rsidR="00283C7E">
        <w:t xml:space="preserve"> </w:t>
      </w:r>
      <w:r w:rsidR="005A6A7D">
        <w:t xml:space="preserve">Incremental search checks the root of a function only on intervals where function changes sign. </w:t>
      </w:r>
      <w:r w:rsidR="00283C7E">
        <w:t xml:space="preserve">Test your program by finding </w:t>
      </w:r>
      <w:r>
        <w:t>all zero</w:t>
      </w:r>
      <w:r w:rsidR="004322B8">
        <w:t>s</w:t>
      </w:r>
      <w:r w:rsidR="0059397A">
        <w:t xml:space="preserve"> of function</w:t>
      </w:r>
      <w:r w:rsidR="000D4849">
        <w:t xml:space="preserve"> given </w:t>
      </w:r>
      <w:r w:rsidR="0059397A">
        <w:t xml:space="preserve">above. </w:t>
      </w:r>
    </w:p>
    <w:p w14:paraId="56B28FEB" w14:textId="1A2AD44C" w:rsidR="00AD29CE" w:rsidRPr="00304F09" w:rsidRDefault="004C0654" w:rsidP="00AB1367">
      <w:pPr>
        <w:pStyle w:val="Task"/>
        <w:numPr>
          <w:ilvl w:val="0"/>
          <w:numId w:val="0"/>
        </w:numPr>
        <w:ind w:left="1080" w:right="850"/>
        <w:jc w:val="left"/>
      </w:pPr>
      <w:r>
        <w:t xml:space="preserve">Note that input of this program should be general function </w:t>
      </w:r>
      <w:r w:rsidRPr="004C0654">
        <w:rPr>
          <w:i/>
        </w:rPr>
        <w:t>f</w:t>
      </w:r>
      <w:r>
        <w:rPr>
          <w:i/>
        </w:rPr>
        <w:t xml:space="preserve">. </w:t>
      </w:r>
      <w:r>
        <w:t xml:space="preserve">You may use </w:t>
      </w:r>
      <w:r w:rsidRPr="004C0654">
        <w:rPr>
          <w:b/>
          <w:i/>
        </w:rPr>
        <w:t>input</w:t>
      </w:r>
      <w:r>
        <w:rPr>
          <w:b/>
          <w:i/>
        </w:rPr>
        <w:t>()</w:t>
      </w:r>
      <w:r>
        <w:t xml:space="preserve"> command </w:t>
      </w:r>
      <w:r w:rsidR="00E7656C">
        <w:t xml:space="preserve"> </w:t>
      </w:r>
      <w:r w:rsidR="00AB1367">
        <w:t xml:space="preserve">and </w:t>
      </w:r>
      <w:r>
        <w:t xml:space="preserve">instruct your user to provide you a function of x in format </w:t>
      </w:r>
      <w:r w:rsidRPr="004C0654">
        <w:rPr>
          <w:b/>
          <w:i/>
        </w:rPr>
        <w:t>@(x) f(x)</w:t>
      </w:r>
      <w:r>
        <w:rPr>
          <w:i/>
        </w:rPr>
        <w:t xml:space="preserve">. </w:t>
      </w:r>
      <w:r>
        <w:t>Thus inputting the function would be possible if user types</w:t>
      </w:r>
      <w:r w:rsidR="002916AE">
        <w:t>,</w:t>
      </w:r>
      <w:r>
        <w:t xml:space="preserve"> </w:t>
      </w:r>
      <w:r w:rsidR="002916AE">
        <w:t xml:space="preserve">for example, </w:t>
      </w:r>
      <w:r w:rsidRPr="004C0654">
        <w:rPr>
          <w:b/>
          <w:i/>
        </w:rPr>
        <w:t>@(x) x^4-2*x^2+x</w:t>
      </w:r>
      <w:r>
        <w:t xml:space="preserve"> after </w:t>
      </w:r>
      <w:r w:rsidR="00304F09">
        <w:t>being prompted by input command</w:t>
      </w:r>
    </w:p>
    <w:p w14:paraId="72A63DD1" w14:textId="77777777" w:rsidR="00AB1367" w:rsidRDefault="00AB1367" w:rsidP="00AB1367">
      <w:pPr>
        <w:pStyle w:val="Task"/>
        <w:numPr>
          <w:ilvl w:val="0"/>
          <w:numId w:val="0"/>
        </w:numPr>
        <w:ind w:left="720" w:right="851" w:hanging="11"/>
        <w:jc w:val="left"/>
      </w:pPr>
    </w:p>
    <w:p w14:paraId="5894A9BF" w14:textId="7FCED6BE" w:rsidR="00410294" w:rsidRDefault="00410294" w:rsidP="00410294">
      <w:pPr>
        <w:pStyle w:val="Task"/>
        <w:numPr>
          <w:ilvl w:val="0"/>
          <w:numId w:val="48"/>
        </w:numPr>
        <w:ind w:left="1418" w:right="851" w:hanging="851"/>
        <w:jc w:val="left"/>
      </w:pPr>
      <w:r>
        <w:lastRenderedPageBreak/>
        <w:t xml:space="preserve">Review </w:t>
      </w:r>
      <w:r w:rsidRPr="00001A9A">
        <w:rPr>
          <w:i/>
        </w:rPr>
        <w:t>Newton’s</w:t>
      </w:r>
      <w:r w:rsidRPr="00813C0E">
        <w:t xml:space="preserve"> method</w:t>
      </w:r>
      <w:r>
        <w:t xml:space="preserve"> function code from the lab notes. Focus on </w:t>
      </w:r>
      <w:r w:rsidRPr="00001A9A">
        <w:rPr>
          <w:b/>
          <w:i/>
        </w:rPr>
        <w:t>mynewtontol</w:t>
      </w:r>
      <w:r w:rsidRPr="00001A9A">
        <w:rPr>
          <w:i/>
        </w:rPr>
        <w:t xml:space="preserve"> </w:t>
      </w:r>
      <w:r>
        <w:t xml:space="preserve">function specifically and write a MATLAB code that finds all roots of the given function automatically. In order to do this you need to make array for the x-axis and send each point of </w:t>
      </w:r>
      <w:r w:rsidRPr="00001A9A">
        <w:rPr>
          <w:i/>
        </w:rPr>
        <w:t>x(i)</w:t>
      </w:r>
      <w:r>
        <w:t xml:space="preserve"> as initial guess to </w:t>
      </w:r>
      <w:r w:rsidRPr="00001A9A">
        <w:rPr>
          <w:i/>
        </w:rPr>
        <w:t xml:space="preserve">mynewtontol </w:t>
      </w:r>
      <w:r>
        <w:t xml:space="preserve"> function, your output (the roots) will also be an array. Use tolerance of 1×10</w:t>
      </w:r>
      <w:r w:rsidRPr="00001A9A">
        <w:rPr>
          <w:vertAlign w:val="superscript"/>
        </w:rPr>
        <w:t>-6</w:t>
      </w:r>
      <w:r w:rsidRPr="00ED5B27">
        <w:t>.</w:t>
      </w:r>
      <w:r>
        <w:br/>
        <w:t xml:space="preserve"> </w:t>
      </w:r>
      <w:r w:rsidRPr="004950D1">
        <w:br/>
        <w:t xml:space="preserve"> - Use your code to find the roots of the function</w:t>
      </w:r>
      <w:r w:rsidR="001516F0">
        <w:t xml:space="preserve"> </w:t>
      </w:r>
      <w:r w:rsidRPr="00001A9A">
        <w:rPr>
          <w:b/>
          <w:i/>
        </w:rPr>
        <w:t>f(x) = x</w:t>
      </w:r>
      <w:r w:rsidR="001516F0">
        <w:rPr>
          <w:b/>
          <w:i/>
          <w:vertAlign w:val="superscript"/>
        </w:rPr>
        <w:t>3</w:t>
      </w:r>
      <w:r w:rsidR="001516F0">
        <w:rPr>
          <w:b/>
          <w:i/>
        </w:rPr>
        <w:t xml:space="preserve"> +4x</w:t>
      </w:r>
      <w:r w:rsidR="001516F0">
        <w:rPr>
          <w:b/>
          <w:i/>
          <w:vertAlign w:val="superscript"/>
        </w:rPr>
        <w:t>2</w:t>
      </w:r>
      <w:r w:rsidRPr="00001A9A">
        <w:rPr>
          <w:b/>
          <w:i/>
        </w:rPr>
        <w:t xml:space="preserve"> </w:t>
      </w:r>
      <w:r w:rsidR="001516F0">
        <w:rPr>
          <w:b/>
          <w:i/>
        </w:rPr>
        <w:t>-7</w:t>
      </w:r>
      <w:r w:rsidRPr="00001A9A">
        <w:rPr>
          <w:b/>
          <w:i/>
        </w:rPr>
        <w:t xml:space="preserve">x </w:t>
      </w:r>
      <w:r w:rsidR="001516F0">
        <w:rPr>
          <w:b/>
          <w:i/>
        </w:rPr>
        <w:t>–</w:t>
      </w:r>
      <w:r w:rsidRPr="00001A9A">
        <w:rPr>
          <w:b/>
          <w:i/>
        </w:rPr>
        <w:t xml:space="preserve"> 2</w:t>
      </w:r>
      <w:r w:rsidR="001516F0">
        <w:rPr>
          <w:b/>
          <w:i/>
        </w:rPr>
        <w:t xml:space="preserve">0 </w:t>
      </w:r>
      <w:r w:rsidR="001516F0" w:rsidRPr="001516F0">
        <w:t>in the interval between -6 and 6</w:t>
      </w:r>
      <w:r w:rsidR="001516F0">
        <w:t>.</w:t>
      </w:r>
      <w:r w:rsidRPr="00001A9A">
        <w:rPr>
          <w:i/>
        </w:rPr>
        <w:t xml:space="preserve"> </w:t>
      </w:r>
      <w:r>
        <w:t>Plot the function for v</w:t>
      </w:r>
      <w:r w:rsidRPr="004950D1">
        <w:t xml:space="preserve">isual check of your code. </w:t>
      </w:r>
      <w:r w:rsidRPr="00001A9A">
        <w:rPr>
          <w:i/>
        </w:rPr>
        <w:t xml:space="preserve">What do you notice about the output of your code? Why do you have repetitive roots? </w:t>
      </w:r>
      <w:r w:rsidRPr="004950D1">
        <w:t xml:space="preserve">Check MATLAB’s </w:t>
      </w:r>
      <w:r w:rsidRPr="00001A9A">
        <w:rPr>
          <w:i/>
        </w:rPr>
        <w:t>round</w:t>
      </w:r>
      <w:r w:rsidRPr="004950D1">
        <w:t xml:space="preserve"> and </w:t>
      </w:r>
      <w:r w:rsidRPr="00001A9A">
        <w:rPr>
          <w:i/>
        </w:rPr>
        <w:t>unique</w:t>
      </w:r>
      <w:r w:rsidRPr="004950D1">
        <w:t xml:space="preserve"> function and combine them in order to filter repetitive values. </w:t>
      </w:r>
      <w:r w:rsidRPr="00001A9A">
        <w:rPr>
          <w:i/>
        </w:rPr>
        <w:t>What are the issues with this filtration?</w:t>
      </w:r>
      <w:r w:rsidRPr="00001A9A">
        <w:rPr>
          <w:i/>
        </w:rPr>
        <w:br/>
      </w:r>
      <w:r w:rsidRPr="00001A9A">
        <w:rPr>
          <w:i/>
        </w:rPr>
        <w:br/>
      </w:r>
      <w:r w:rsidRPr="004950D1">
        <w:t xml:space="preserve">- In order to avoid repetition of the roots, modify your code so that you send initial guess only when your function changes sign doing, therefore, the incremental search </w:t>
      </w:r>
      <w:r>
        <w:t>a</w:t>
      </w:r>
      <w:r w:rsidRPr="004950D1">
        <w:t>lgorithm and rerun your code</w:t>
      </w:r>
      <w:r>
        <w:t xml:space="preserve">. </w:t>
      </w:r>
      <w:r w:rsidRPr="00001A9A">
        <w:rPr>
          <w:i/>
        </w:rPr>
        <w:t>What do you notice now about the output of your code?</w:t>
      </w:r>
      <w:r>
        <w:br/>
      </w:r>
      <w:r>
        <w:br/>
      </w:r>
      <w:r w:rsidRPr="004950D1">
        <w:t xml:space="preserve">-  Furthermore test your code for the function </w:t>
      </w:r>
      <w:r w:rsidRPr="00001A9A">
        <w:rPr>
          <w:b/>
          <w:i/>
        </w:rPr>
        <w:t>f(x) = x</w:t>
      </w:r>
      <w:r w:rsidRPr="00001A9A">
        <w:rPr>
          <w:b/>
          <w:i/>
          <w:vertAlign w:val="superscript"/>
        </w:rPr>
        <w:t>2</w:t>
      </w:r>
      <w:r w:rsidR="00902460">
        <w:rPr>
          <w:b/>
          <w:i/>
        </w:rPr>
        <w:t xml:space="preserve"> - 4x +4</w:t>
      </w:r>
      <w:r w:rsidRPr="004950D1">
        <w:t>. Plot the function to check where the root is</w:t>
      </w:r>
      <w:r>
        <w:t>.</w:t>
      </w:r>
      <w:r>
        <w:br/>
      </w:r>
      <w:r>
        <w:br/>
      </w:r>
      <w:r w:rsidRPr="00001A9A">
        <w:rPr>
          <w:i/>
        </w:rPr>
        <w:t xml:space="preserve">- </w:t>
      </w:r>
      <w:r w:rsidRPr="004950D1">
        <w:t>Discuss incremental search and bracketing procedure and what are potential problems. Illustrate potential incremental search hazards plotting in MATLAB different functions of your choice.</w:t>
      </w:r>
      <w:r w:rsidR="00B95B95">
        <w:br/>
      </w:r>
      <w:r>
        <w:br/>
      </w:r>
    </w:p>
    <w:p w14:paraId="5A40DBAD" w14:textId="69694C05" w:rsidR="00410294" w:rsidRDefault="00410294" w:rsidP="00410294">
      <w:pPr>
        <w:pStyle w:val="Task"/>
        <w:numPr>
          <w:ilvl w:val="0"/>
          <w:numId w:val="48"/>
        </w:numPr>
        <w:ind w:left="1418" w:right="851" w:hanging="851"/>
        <w:jc w:val="left"/>
      </w:pPr>
      <w:r>
        <w:t xml:space="preserve">Write a MATLAB program that determines how many iterations </w:t>
      </w:r>
      <w:r w:rsidRPr="00001A9A">
        <w:rPr>
          <w:i/>
        </w:rPr>
        <w:t xml:space="preserve">Newton’s method </w:t>
      </w:r>
      <w:r>
        <w:t>takes to have the tolerance 1×10</w:t>
      </w:r>
      <w:r w:rsidRPr="00001A9A">
        <w:rPr>
          <w:vertAlign w:val="superscript"/>
        </w:rPr>
        <w:t>-6</w:t>
      </w:r>
      <w:r>
        <w:t xml:space="preserve"> with various initial values for the root </w:t>
      </w:r>
      <w:r w:rsidRPr="00001A9A">
        <w:rPr>
          <w:b/>
          <w:i/>
        </w:rPr>
        <w:t>x</w:t>
      </w:r>
      <w:r w:rsidRPr="00001A9A">
        <w:rPr>
          <w:b/>
          <w:i/>
          <w:vertAlign w:val="subscript"/>
        </w:rPr>
        <w:t>0</w:t>
      </w:r>
      <w:r>
        <w:t xml:space="preserve">. You will need to make x-axis array, send it to </w:t>
      </w:r>
      <w:r w:rsidRPr="00001A9A">
        <w:rPr>
          <w:b/>
          <w:i/>
        </w:rPr>
        <w:t>mynewtontol</w:t>
      </w:r>
      <w:r w:rsidRPr="00001A9A">
        <w:rPr>
          <w:i/>
        </w:rPr>
        <w:t xml:space="preserve"> </w:t>
      </w:r>
      <w:r>
        <w:t xml:space="preserve">function and output number of iterations for every guess </w:t>
      </w:r>
      <w:r w:rsidRPr="00001A9A">
        <w:rPr>
          <w:i/>
        </w:rPr>
        <w:t>x(i)</w:t>
      </w:r>
      <w:r>
        <w:t xml:space="preserve">. </w:t>
      </w:r>
      <w:r>
        <w:br/>
      </w:r>
      <w:r>
        <w:br/>
        <w:t xml:space="preserve">- Test your code </w:t>
      </w:r>
      <w:r w:rsidRPr="00D040BB">
        <w:t xml:space="preserve">for the function </w:t>
      </w:r>
      <w:r w:rsidRPr="00001A9A">
        <w:rPr>
          <w:b/>
          <w:i/>
        </w:rPr>
        <w:t xml:space="preserve"> </w:t>
      </w:r>
      <w:r w:rsidR="00AE46F5" w:rsidRPr="00001A9A">
        <w:rPr>
          <w:b/>
          <w:i/>
        </w:rPr>
        <w:t>f(x) = x</w:t>
      </w:r>
      <w:r w:rsidR="00AE46F5">
        <w:rPr>
          <w:b/>
          <w:i/>
          <w:vertAlign w:val="superscript"/>
        </w:rPr>
        <w:t>3</w:t>
      </w:r>
      <w:r w:rsidR="00AE46F5">
        <w:rPr>
          <w:b/>
          <w:i/>
        </w:rPr>
        <w:t xml:space="preserve"> +4x</w:t>
      </w:r>
      <w:r w:rsidR="00AE46F5">
        <w:rPr>
          <w:b/>
          <w:i/>
          <w:vertAlign w:val="superscript"/>
        </w:rPr>
        <w:t>2</w:t>
      </w:r>
      <w:r w:rsidR="00AE46F5" w:rsidRPr="00001A9A">
        <w:rPr>
          <w:b/>
          <w:i/>
        </w:rPr>
        <w:t xml:space="preserve"> </w:t>
      </w:r>
      <w:r w:rsidR="00AE46F5">
        <w:rPr>
          <w:b/>
          <w:i/>
        </w:rPr>
        <w:t>-7</w:t>
      </w:r>
      <w:r w:rsidR="00AE46F5" w:rsidRPr="00001A9A">
        <w:rPr>
          <w:b/>
          <w:i/>
        </w:rPr>
        <w:t xml:space="preserve">x </w:t>
      </w:r>
      <w:r w:rsidR="00AE46F5">
        <w:rPr>
          <w:b/>
          <w:i/>
        </w:rPr>
        <w:t>–</w:t>
      </w:r>
      <w:r w:rsidR="00AE46F5" w:rsidRPr="00001A9A">
        <w:rPr>
          <w:b/>
          <w:i/>
        </w:rPr>
        <w:t xml:space="preserve"> 2</w:t>
      </w:r>
      <w:r w:rsidR="00AE46F5">
        <w:rPr>
          <w:b/>
          <w:i/>
        </w:rPr>
        <w:t xml:space="preserve">0 </w:t>
      </w:r>
      <w:r>
        <w:t>and plot number of iterations needed for different guesses.</w:t>
      </w:r>
      <w:r w:rsidRPr="00001A9A">
        <w:rPr>
          <w:i/>
        </w:rPr>
        <w:t xml:space="preserve"> What do you notice?</w:t>
      </w:r>
      <w:r>
        <w:t xml:space="preserve"> </w:t>
      </w:r>
      <w:r>
        <w:br/>
      </w:r>
      <w:r>
        <w:br/>
      </w:r>
      <w:r w:rsidRPr="00001A9A">
        <w:rPr>
          <w:i/>
        </w:rPr>
        <w:t xml:space="preserve">- </w:t>
      </w:r>
      <w:r w:rsidRPr="005A0911">
        <w:t xml:space="preserve">Review the theory of Newton’s method and plot </w:t>
      </w:r>
      <w:r w:rsidRPr="00001A9A">
        <w:rPr>
          <w:b/>
        </w:rPr>
        <w:t>f(x) / f’(x)</w:t>
      </w:r>
      <w:r w:rsidRPr="005A0911">
        <w:t>.</w:t>
      </w:r>
      <w:r w:rsidRPr="00001A9A">
        <w:rPr>
          <w:b/>
        </w:rPr>
        <w:t xml:space="preserve"> </w:t>
      </w:r>
      <w:r w:rsidRPr="005A0911">
        <w:t xml:space="preserve">Compare this figure with your iterations figure, what do you notice? </w:t>
      </w:r>
      <w:r w:rsidRPr="00001A9A">
        <w:rPr>
          <w:i/>
        </w:rPr>
        <w:t>Can you explain why this happened?</w:t>
      </w:r>
      <w:r>
        <w:rPr>
          <w:i/>
        </w:rPr>
        <w:t xml:space="preserve"> </w:t>
      </w:r>
      <w:r>
        <w:rPr>
          <w:i/>
        </w:rPr>
        <w:br/>
      </w:r>
      <w:r>
        <w:rPr>
          <w:i/>
        </w:rPr>
        <w:br/>
      </w:r>
      <w:r>
        <w:t xml:space="preserve">- </w:t>
      </w:r>
      <w:r w:rsidRPr="00A63F00">
        <w:t>Test your code</w:t>
      </w:r>
      <w:r>
        <w:t xml:space="preserve"> for the function </w:t>
      </w:r>
      <w:r w:rsidR="005F3F35" w:rsidRPr="00001A9A">
        <w:rPr>
          <w:b/>
          <w:i/>
        </w:rPr>
        <w:t>f(x) = x</w:t>
      </w:r>
      <w:r w:rsidR="005F3F35" w:rsidRPr="00001A9A">
        <w:rPr>
          <w:b/>
          <w:i/>
          <w:vertAlign w:val="superscript"/>
        </w:rPr>
        <w:t>2</w:t>
      </w:r>
      <w:r w:rsidR="005F3F35">
        <w:rPr>
          <w:b/>
          <w:i/>
        </w:rPr>
        <w:t xml:space="preserve"> - 4x +4 </w:t>
      </w:r>
      <w:r>
        <w:t xml:space="preserve">and repeat the procedure you did with the previous function. </w:t>
      </w:r>
      <w:r w:rsidRPr="00001A9A">
        <w:rPr>
          <w:i/>
        </w:rPr>
        <w:t xml:space="preserve">What do you notice now? </w:t>
      </w:r>
      <w:r>
        <w:rPr>
          <w:i/>
        </w:rPr>
        <w:br/>
      </w:r>
      <w:r>
        <w:rPr>
          <w:i/>
        </w:rPr>
        <w:br/>
      </w:r>
    </w:p>
    <w:p w14:paraId="05386D25" w14:textId="31A85A87" w:rsidR="00410294" w:rsidRPr="00001A9A" w:rsidRDefault="00410294" w:rsidP="00410294">
      <w:pPr>
        <w:pStyle w:val="Task"/>
        <w:numPr>
          <w:ilvl w:val="0"/>
          <w:numId w:val="48"/>
        </w:numPr>
        <w:ind w:left="1418" w:right="851" w:hanging="851"/>
        <w:jc w:val="left"/>
      </w:pPr>
      <w:r>
        <w:t>Write a MATLAB program that</w:t>
      </w:r>
      <w:r w:rsidRPr="009E7105">
        <w:t xml:space="preserve"> </w:t>
      </w:r>
      <w:r>
        <w:t xml:space="preserve">determines how many iterations </w:t>
      </w:r>
      <w:r w:rsidRPr="00001A9A">
        <w:rPr>
          <w:i/>
        </w:rPr>
        <w:t>Newton’s method</w:t>
      </w:r>
      <w:r>
        <w:t xml:space="preserve"> takes to satisfy various tolerances </w:t>
      </w:r>
      <w:r w:rsidRPr="00001A9A">
        <w:rPr>
          <w:b/>
          <w:i/>
        </w:rPr>
        <w:t>tol</w:t>
      </w:r>
      <w:r w:rsidRPr="00001A9A">
        <w:rPr>
          <w:b/>
        </w:rPr>
        <w:t>.</w:t>
      </w:r>
      <w:r w:rsidRPr="00001A9A">
        <w:rPr>
          <w:b/>
          <w:i/>
        </w:rPr>
        <w:t xml:space="preserve"> </w:t>
      </w:r>
      <w:r>
        <w:t>In this task tolerance needs to be an array (for example from 1×10</w:t>
      </w:r>
      <w:r w:rsidRPr="00001A9A">
        <w:rPr>
          <w:vertAlign w:val="superscript"/>
        </w:rPr>
        <w:t>-1</w:t>
      </w:r>
      <w:r w:rsidR="0039100A">
        <w:rPr>
          <w:vertAlign w:val="superscript"/>
        </w:rPr>
        <w:t>4</w:t>
      </w:r>
      <w:r>
        <w:t xml:space="preserve"> to </w:t>
      </w:r>
      <w:r w:rsidR="007F6B9B">
        <w:t>0.</w:t>
      </w:r>
      <w:r>
        <w:t>1</w:t>
      </w:r>
      <w:r w:rsidR="007F6B9B">
        <w:t xml:space="preserve"> using command: </w:t>
      </w:r>
      <w:r w:rsidR="007F6B9B" w:rsidRPr="00663CAA">
        <w:rPr>
          <w:rFonts w:ascii="Courier" w:hAnsi="Courier"/>
        </w:rPr>
        <w:t xml:space="preserve">tol=10.^[-14:-1] </w:t>
      </w:r>
      <w:r>
        <w:t xml:space="preserve">), while initial guess is fixed. </w:t>
      </w:r>
    </w:p>
    <w:p w14:paraId="69BB2AF2" w14:textId="53487B2C" w:rsidR="00964F7F" w:rsidRDefault="00410294" w:rsidP="00B95B95">
      <w:pPr>
        <w:pStyle w:val="Task"/>
        <w:numPr>
          <w:ilvl w:val="0"/>
          <w:numId w:val="0"/>
        </w:numPr>
        <w:ind w:left="1418" w:right="851" w:hanging="851"/>
        <w:rPr>
          <w:i/>
        </w:rPr>
      </w:pPr>
      <w:r>
        <w:t xml:space="preserve">              - Run your code for </w:t>
      </w:r>
      <w:r w:rsidRPr="00D040BB">
        <w:t xml:space="preserve">the function </w:t>
      </w:r>
      <w:r w:rsidR="0039100A" w:rsidRPr="00001A9A">
        <w:rPr>
          <w:b/>
          <w:i/>
        </w:rPr>
        <w:t>f(x) = x</w:t>
      </w:r>
      <w:r w:rsidR="0039100A">
        <w:rPr>
          <w:b/>
          <w:i/>
          <w:vertAlign w:val="superscript"/>
        </w:rPr>
        <w:t>3</w:t>
      </w:r>
      <w:r w:rsidR="0039100A">
        <w:rPr>
          <w:b/>
          <w:i/>
        </w:rPr>
        <w:t xml:space="preserve"> +4x</w:t>
      </w:r>
      <w:r w:rsidR="0039100A">
        <w:rPr>
          <w:b/>
          <w:i/>
          <w:vertAlign w:val="superscript"/>
        </w:rPr>
        <w:t>2</w:t>
      </w:r>
      <w:r w:rsidR="0039100A" w:rsidRPr="00001A9A">
        <w:rPr>
          <w:b/>
          <w:i/>
        </w:rPr>
        <w:t xml:space="preserve"> </w:t>
      </w:r>
      <w:r w:rsidR="0039100A">
        <w:rPr>
          <w:b/>
          <w:i/>
        </w:rPr>
        <w:t>-7</w:t>
      </w:r>
      <w:r w:rsidR="0039100A" w:rsidRPr="00001A9A">
        <w:rPr>
          <w:b/>
          <w:i/>
        </w:rPr>
        <w:t xml:space="preserve">x </w:t>
      </w:r>
      <w:r w:rsidR="0039100A">
        <w:rPr>
          <w:b/>
          <w:i/>
        </w:rPr>
        <w:t>–</w:t>
      </w:r>
      <w:r w:rsidR="0039100A" w:rsidRPr="00001A9A">
        <w:rPr>
          <w:b/>
          <w:i/>
        </w:rPr>
        <w:t xml:space="preserve"> 2</w:t>
      </w:r>
      <w:r w:rsidR="0039100A">
        <w:rPr>
          <w:b/>
          <w:i/>
        </w:rPr>
        <w:t>0</w:t>
      </w:r>
      <w:r>
        <w:rPr>
          <w:b/>
          <w:i/>
        </w:rPr>
        <w:t>,</w:t>
      </w:r>
      <w:r w:rsidRPr="00D040BB">
        <w:t xml:space="preserve"> </w:t>
      </w:r>
      <w:r>
        <w:t>u</w:t>
      </w:r>
      <w:r w:rsidRPr="00D040BB">
        <w:t xml:space="preserve">se </w:t>
      </w:r>
      <w:r w:rsidRPr="00EA054F">
        <w:rPr>
          <w:i/>
        </w:rPr>
        <w:t>x</w:t>
      </w:r>
      <w:r w:rsidRPr="00EA054F">
        <w:rPr>
          <w:vertAlign w:val="subscript"/>
        </w:rPr>
        <w:t>0</w:t>
      </w:r>
      <w:r>
        <w:rPr>
          <w:vertAlign w:val="subscript"/>
        </w:rPr>
        <w:t xml:space="preserve"> </w:t>
      </w:r>
      <w:r>
        <w:t xml:space="preserve">= </w:t>
      </w:r>
      <w:r w:rsidR="0039100A">
        <w:t>2</w:t>
      </w:r>
      <w:r w:rsidRPr="00D040BB">
        <w:t xml:space="preserve"> </w:t>
      </w:r>
      <w:r>
        <w:t xml:space="preserve">as </w:t>
      </w:r>
      <w:r w:rsidR="00CE746F">
        <w:t xml:space="preserve">the </w:t>
      </w:r>
      <w:r>
        <w:t xml:space="preserve">initial guess in </w:t>
      </w:r>
      <w:r w:rsidR="00CE746F">
        <w:t xml:space="preserve">the </w:t>
      </w:r>
      <w:r>
        <w:rPr>
          <w:i/>
        </w:rPr>
        <w:t>Newton’s method</w:t>
      </w:r>
      <w:r w:rsidR="0039100A">
        <w:rPr>
          <w:i/>
        </w:rPr>
        <w:t>.</w:t>
      </w:r>
      <w:r>
        <w:t xml:space="preserve"> Plot (use </w:t>
      </w:r>
      <w:r w:rsidRPr="00EF3D63">
        <w:rPr>
          <w:i/>
        </w:rPr>
        <w:t>semilogx</w:t>
      </w:r>
      <w:r>
        <w:t xml:space="preserve"> function) number of iterations </w:t>
      </w:r>
      <w:r w:rsidR="00CE746F">
        <w:t xml:space="preserve">needed for different tolerances. </w:t>
      </w:r>
      <w:r w:rsidRPr="0010187F">
        <w:rPr>
          <w:i/>
        </w:rPr>
        <w:t>What</w:t>
      </w:r>
      <w:r>
        <w:rPr>
          <w:i/>
        </w:rPr>
        <w:t xml:space="preserve"> do you notice?</w:t>
      </w:r>
    </w:p>
    <w:p w14:paraId="28E6F218" w14:textId="77777777" w:rsidR="00B95B95" w:rsidRDefault="00B95B95" w:rsidP="00B95B95">
      <w:pPr>
        <w:pStyle w:val="Task"/>
        <w:numPr>
          <w:ilvl w:val="0"/>
          <w:numId w:val="0"/>
        </w:numPr>
        <w:ind w:left="1418" w:right="851" w:hanging="851"/>
        <w:rPr>
          <w:i/>
        </w:rPr>
      </w:pPr>
    </w:p>
    <w:p w14:paraId="314638A5" w14:textId="77777777" w:rsidR="00ED0C08" w:rsidRDefault="00ED0C08" w:rsidP="00B95B95">
      <w:pPr>
        <w:pStyle w:val="Task"/>
        <w:numPr>
          <w:ilvl w:val="0"/>
          <w:numId w:val="0"/>
        </w:numPr>
        <w:ind w:left="1418" w:right="851" w:hanging="851"/>
        <w:rPr>
          <w:i/>
        </w:rPr>
      </w:pPr>
    </w:p>
    <w:p w14:paraId="6DF7F12C" w14:textId="77777777" w:rsidR="00ED0C08" w:rsidRDefault="00ED0C08" w:rsidP="00B95B95">
      <w:pPr>
        <w:pStyle w:val="Task"/>
        <w:numPr>
          <w:ilvl w:val="0"/>
          <w:numId w:val="0"/>
        </w:numPr>
        <w:ind w:left="1418" w:right="851" w:hanging="851"/>
        <w:rPr>
          <w:i/>
        </w:rPr>
      </w:pPr>
    </w:p>
    <w:p w14:paraId="5BEC2004" w14:textId="77777777" w:rsidR="00ED0C08" w:rsidRDefault="00ED0C08" w:rsidP="00B95B95">
      <w:pPr>
        <w:pStyle w:val="Task"/>
        <w:numPr>
          <w:ilvl w:val="0"/>
          <w:numId w:val="0"/>
        </w:numPr>
        <w:ind w:left="1418" w:right="851" w:hanging="851"/>
        <w:rPr>
          <w:i/>
        </w:rPr>
      </w:pPr>
    </w:p>
    <w:p w14:paraId="6658A31E" w14:textId="2F109230" w:rsidR="00F14C71" w:rsidRDefault="00ED0C08" w:rsidP="00F14C71">
      <w:pPr>
        <w:pStyle w:val="Heading1"/>
      </w:pPr>
      <w:r>
        <w:lastRenderedPageBreak/>
        <w:t xml:space="preserve">Optional: </w:t>
      </w:r>
      <w:r w:rsidR="00F14C71" w:rsidRPr="00C0782F">
        <w:t>Differentiation</w:t>
      </w:r>
      <w:r>
        <w:t xml:space="preserve"> (</w:t>
      </w:r>
      <w:r w:rsidR="00F14C71">
        <w:t xml:space="preserve">not be assessed in </w:t>
      </w:r>
      <w:r>
        <w:t xml:space="preserve">ELEC5681M </w:t>
      </w:r>
      <w:r w:rsidR="00F14C71">
        <w:t xml:space="preserve">MATLAB </w:t>
      </w:r>
      <w:r w:rsidR="00BF5A5E">
        <w:t>test questions</w:t>
      </w:r>
      <w:r w:rsidR="00F14C71">
        <w:t>)</w:t>
      </w:r>
      <w:bookmarkStart w:id="73" w:name="_GoBack"/>
      <w:bookmarkEnd w:id="73"/>
    </w:p>
    <w:p w14:paraId="7176AB3C" w14:textId="77777777" w:rsidR="00F14C71" w:rsidRPr="00873D69" w:rsidRDefault="00F14C71" w:rsidP="00F14C71"/>
    <w:p w14:paraId="709407DE" w14:textId="77777777" w:rsidR="00F14C71" w:rsidRPr="00C0782F" w:rsidRDefault="00F14C71" w:rsidP="00F14C71">
      <w:pPr>
        <w:spacing w:after="120" w:line="240" w:lineRule="exact"/>
        <w:jc w:val="both"/>
        <w:rPr>
          <w:rFonts w:ascii="Arial" w:hAnsi="Arial" w:cs="Arial"/>
        </w:rPr>
      </w:pPr>
      <w:r w:rsidRPr="00CC75E0">
        <w:rPr>
          <w:rFonts w:ascii="Arial" w:hAnsi="Arial" w:cs="Arial"/>
        </w:rPr>
        <w:t>T</w:t>
      </w:r>
      <w:r w:rsidRPr="00C0782F">
        <w:rPr>
          <w:rFonts w:ascii="Arial" w:hAnsi="Arial" w:cs="Arial"/>
        </w:rPr>
        <w:t xml:space="preserve">o differentiate </w:t>
      </w:r>
      <m:oMath>
        <m:r>
          <w:rPr>
            <w:rFonts w:ascii="Cambria Math" w:hAnsi="Cambria Math" w:cs="Arial"/>
          </w:rPr>
          <m:t xml:space="preserve">f(x)= </m:t>
        </m:r>
        <m:sSup>
          <m:sSupPr>
            <m:ctrlPr>
              <w:ins w:id="74" w:author="D I" w:date="2021-02-04T09:31:00Z">
                <w:rPr>
                  <w:rFonts w:ascii="Cambria Math" w:hAnsi="Cambria Math" w:cs="Arial"/>
                  <w:i/>
                </w:rPr>
              </w:ins>
            </m:ctrlPr>
          </m:sSupPr>
          <m:e>
            <m:r>
              <w:rPr>
                <w:rFonts w:ascii="Cambria Math" w:hAnsi="Cambria Math" w:cs="Arial"/>
              </w:rPr>
              <m:t>x</m:t>
            </m:r>
          </m:e>
          <m:sup>
            <m:r>
              <w:rPr>
                <w:rFonts w:ascii="Cambria Math" w:hAnsi="Cambria Math" w:cs="Arial"/>
              </w:rPr>
              <m:t>2</m:t>
            </m:r>
          </m:sup>
        </m:sSup>
      </m:oMath>
      <w:r w:rsidRPr="00C0782F">
        <w:rPr>
          <w:rFonts w:ascii="Arial" w:hAnsi="Arial" w:cs="Arial"/>
        </w:rPr>
        <w:t xml:space="preserve"> to give you</w:t>
      </w:r>
      <m:oMath>
        <m:f>
          <m:fPr>
            <m:type m:val="lin"/>
            <m:ctrlPr>
              <w:ins w:id="75" w:author="D I" w:date="2021-02-04T09:31:00Z">
                <w:rPr>
                  <w:rFonts w:ascii="Cambria Math" w:hAnsi="Cambria Math" w:cs="Arial"/>
                  <w:i/>
                </w:rPr>
              </w:ins>
            </m:ctrlPr>
          </m:fPr>
          <m:num>
            <m:r>
              <w:rPr>
                <w:rFonts w:ascii="Cambria Math" w:hAnsi="Cambria Math" w:cs="Arial"/>
              </w:rPr>
              <m:t xml:space="preserve"> df(x)</m:t>
            </m:r>
          </m:num>
          <m:den>
            <m:r>
              <w:rPr>
                <w:rFonts w:ascii="Cambria Math" w:hAnsi="Cambria Math" w:cs="Arial"/>
              </w:rPr>
              <m:t>dx</m:t>
            </m:r>
          </m:den>
        </m:f>
        <m:r>
          <w:rPr>
            <w:rFonts w:ascii="Cambria Math" w:hAnsi="Cambria Math" w:cs="Arial"/>
          </w:rPr>
          <m:t>=2x</m:t>
        </m:r>
      </m:oMath>
      <w:r w:rsidRPr="00CC75E0">
        <w:rPr>
          <w:rFonts w:ascii="Arial" w:hAnsi="Arial" w:cs="Arial"/>
        </w:rPr>
        <w:t xml:space="preserve"> is easy</w:t>
      </w:r>
      <w:r w:rsidRPr="00C0782F">
        <w:rPr>
          <w:rFonts w:ascii="Arial" w:hAnsi="Arial" w:cs="Arial"/>
        </w:rPr>
        <w:t>.  In MATLAB, we will first cover how to do this numerically, i.e. to get the numerical value of the derivative at a given point.</w:t>
      </w:r>
    </w:p>
    <w:p w14:paraId="79FEBF37" w14:textId="77777777" w:rsidR="00F14C71" w:rsidRPr="00C0782F" w:rsidRDefault="00F14C71" w:rsidP="00F14C71">
      <w:pPr>
        <w:spacing w:after="120" w:line="240" w:lineRule="exact"/>
        <w:jc w:val="both"/>
        <w:rPr>
          <w:rFonts w:ascii="Arial" w:hAnsi="Arial" w:cs="Arial"/>
        </w:rPr>
      </w:pPr>
      <w:r w:rsidRPr="00C0782F">
        <w:rPr>
          <w:rFonts w:ascii="Arial" w:hAnsi="Arial" w:cs="Arial"/>
        </w:rPr>
        <w:t xml:space="preserve">For example, say we want to calculate the derivative for  </w:t>
      </w:r>
      <m:oMath>
        <m:r>
          <w:rPr>
            <w:rFonts w:ascii="Cambria Math" w:hAnsi="Cambria Math" w:cs="Arial"/>
          </w:rPr>
          <m:t xml:space="preserve">f(x)= </m:t>
        </m:r>
        <m:sSup>
          <m:sSupPr>
            <m:ctrlPr>
              <w:ins w:id="76" w:author="D I" w:date="2021-02-04T09:31:00Z">
                <w:rPr>
                  <w:rFonts w:ascii="Cambria Math" w:hAnsi="Cambria Math" w:cs="Arial"/>
                  <w:i/>
                </w:rPr>
              </w:ins>
            </m:ctrlPr>
          </m:sSupPr>
          <m:e>
            <m:r>
              <w:rPr>
                <w:rFonts w:ascii="Cambria Math" w:hAnsi="Cambria Math" w:cs="Arial"/>
              </w:rPr>
              <m:t>x</m:t>
            </m:r>
          </m:e>
          <m:sup>
            <m:r>
              <w:rPr>
                <w:rFonts w:ascii="Cambria Math" w:hAnsi="Cambria Math" w:cs="Arial"/>
              </w:rPr>
              <m:t>2</m:t>
            </m:r>
          </m:sup>
        </m:sSup>
      </m:oMath>
      <w:r w:rsidRPr="00C0782F">
        <w:rPr>
          <w:rFonts w:ascii="Arial" w:hAnsi="Arial" w:cs="Arial"/>
        </w:rPr>
        <w:t xml:space="preserve"> at </w:t>
      </w:r>
      <m:oMath>
        <m:r>
          <w:rPr>
            <w:rFonts w:ascii="Cambria Math" w:hAnsi="Cambria Math" w:cs="Arial"/>
          </w:rPr>
          <m:t>x=5</m:t>
        </m:r>
      </m:oMath>
      <w:r w:rsidRPr="00C0782F">
        <w:rPr>
          <w:rFonts w:ascii="Arial" w:hAnsi="Arial" w:cs="Arial"/>
        </w:rPr>
        <w:t xml:space="preserve">.  Of course, we can do this in our head and get </w:t>
      </w:r>
      <m:oMath>
        <m:f>
          <m:fPr>
            <m:type m:val="lin"/>
            <m:ctrlPr>
              <w:ins w:id="77" w:author="D I" w:date="2021-02-04T09:31:00Z">
                <w:rPr>
                  <w:rFonts w:ascii="Cambria Math" w:hAnsi="Cambria Math" w:cs="Arial"/>
                  <w:i/>
                </w:rPr>
              </w:ins>
            </m:ctrlPr>
          </m:fPr>
          <m:num>
            <m:r>
              <w:rPr>
                <w:rFonts w:ascii="Cambria Math" w:hAnsi="Cambria Math" w:cs="Arial"/>
              </w:rPr>
              <m:t xml:space="preserve"> df(x)</m:t>
            </m:r>
          </m:num>
          <m:den>
            <m:r>
              <w:rPr>
                <w:rFonts w:ascii="Cambria Math" w:hAnsi="Cambria Math" w:cs="Arial"/>
              </w:rPr>
              <m:t>dx</m:t>
            </m:r>
          </m:den>
        </m:f>
        <m:r>
          <w:rPr>
            <w:rFonts w:ascii="Cambria Math" w:hAnsi="Cambria Math" w:cs="Arial"/>
          </w:rPr>
          <m:t>=2x=10</m:t>
        </m:r>
      </m:oMath>
      <w:r w:rsidRPr="00C0782F">
        <w:rPr>
          <w:rFonts w:ascii="Arial" w:hAnsi="Arial" w:cs="Arial"/>
        </w:rPr>
        <w:t>.  So how would we do this in MATLAB?</w:t>
      </w:r>
    </w:p>
    <w:p w14:paraId="3CFA8CA7" w14:textId="77777777" w:rsidR="00F14C71" w:rsidRPr="00C0782F" w:rsidRDefault="00F14C71" w:rsidP="00F14C71">
      <w:pPr>
        <w:spacing w:after="120" w:line="240" w:lineRule="exact"/>
        <w:jc w:val="both"/>
        <w:rPr>
          <w:rFonts w:ascii="Arial" w:hAnsi="Arial" w:cs="Arial"/>
          <w:sz w:val="20"/>
          <w:szCs w:val="20"/>
        </w:rPr>
      </w:pPr>
    </w:p>
    <w:p w14:paraId="72F2BD41"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x=5;</w:t>
      </w:r>
    </w:p>
    <w:p w14:paraId="6553579A"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dx=0.1;</w:t>
      </w:r>
    </w:p>
    <w:p w14:paraId="4954ABDA"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fx=x^2;</w:t>
      </w:r>
    </w:p>
    <w:p w14:paraId="50519C2B"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fxx=(x+dx)^2;</w:t>
      </w:r>
    </w:p>
    <w:p w14:paraId="65E0EC85"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dfdx=(fxx-fx)/dx</w:t>
      </w:r>
    </w:p>
    <w:p w14:paraId="00DE8E6D"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dfdx =</w:t>
      </w:r>
    </w:p>
    <w:p w14:paraId="750A927C"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 xml:space="preserve">  10.099999999999980</w:t>
      </w:r>
    </w:p>
    <w:p w14:paraId="31A2834E" w14:textId="77777777" w:rsidR="00F14C71" w:rsidRDefault="00F14C71" w:rsidP="00F14C71">
      <w:pPr>
        <w:spacing w:after="120" w:line="240" w:lineRule="exact"/>
        <w:jc w:val="both"/>
        <w:rPr>
          <w:rFonts w:ascii="Arial" w:hAnsi="Arial" w:cs="Arial"/>
        </w:rPr>
      </w:pPr>
      <w:r w:rsidRPr="00C0782F">
        <w:rPr>
          <w:rFonts w:ascii="Arial" w:hAnsi="Arial" w:cs="Arial"/>
        </w:rPr>
        <w:t xml:space="preserve">First we have defined our variable </w:t>
      </w:r>
      <w:r w:rsidRPr="00C0782F">
        <w:rPr>
          <w:rFonts w:ascii="Arial" w:hAnsi="Arial" w:cs="Arial"/>
          <w:i/>
        </w:rPr>
        <w:t>x</w:t>
      </w:r>
      <w:r w:rsidRPr="00C0782F">
        <w:rPr>
          <w:rFonts w:ascii="Arial" w:hAnsi="Arial" w:cs="Arial"/>
        </w:rPr>
        <w:t xml:space="preserve">.  We have then defined the small step </w:t>
      </w:r>
      <w:r w:rsidRPr="00C0782F">
        <w:rPr>
          <w:rFonts w:ascii="Arial" w:hAnsi="Arial" w:cs="Arial"/>
          <w:i/>
        </w:rPr>
        <w:t>δx</w:t>
      </w:r>
      <w:r w:rsidRPr="00C0782F">
        <w:rPr>
          <w:rFonts w:ascii="Arial" w:hAnsi="Arial" w:cs="Arial"/>
        </w:rPr>
        <w:t xml:space="preserve">.  </w:t>
      </w:r>
      <w:r>
        <w:rPr>
          <w:rFonts w:ascii="Arial" w:hAnsi="Arial" w:cs="Arial"/>
        </w:rPr>
        <w:t>T</w:t>
      </w:r>
      <w:r w:rsidRPr="00C0782F">
        <w:rPr>
          <w:rFonts w:ascii="Arial" w:hAnsi="Arial" w:cs="Arial"/>
        </w:rPr>
        <w:t xml:space="preserve">hen </w:t>
      </w:r>
      <w:r>
        <w:rPr>
          <w:rFonts w:ascii="Arial" w:hAnsi="Arial" w:cs="Arial"/>
        </w:rPr>
        <w:t xml:space="preserve">we </w:t>
      </w:r>
      <w:r w:rsidRPr="00C0782F">
        <w:rPr>
          <w:rFonts w:ascii="Arial" w:hAnsi="Arial" w:cs="Arial"/>
        </w:rPr>
        <w:t xml:space="preserve">calculated the function at </w:t>
      </w:r>
      <w:r w:rsidRPr="00C0782F">
        <w:rPr>
          <w:rFonts w:ascii="Arial" w:hAnsi="Arial" w:cs="Arial"/>
          <w:i/>
        </w:rPr>
        <w:t>x</w:t>
      </w:r>
      <w:r w:rsidRPr="00C0782F">
        <w:rPr>
          <w:rFonts w:ascii="Arial" w:hAnsi="Arial" w:cs="Arial"/>
        </w:rPr>
        <w:t xml:space="preserve"> and at </w:t>
      </w:r>
      <w:r w:rsidRPr="00C0782F">
        <w:rPr>
          <w:rFonts w:ascii="Arial" w:hAnsi="Arial" w:cs="Arial"/>
          <w:i/>
        </w:rPr>
        <w:t>x+ δx</w:t>
      </w:r>
      <w:r w:rsidRPr="00C0782F">
        <w:rPr>
          <w:rFonts w:ascii="Arial" w:hAnsi="Arial" w:cs="Arial"/>
        </w:rPr>
        <w:t>.  Finally we calculate the derivative to give us an answer of 10.0999999999.  (</w:t>
      </w:r>
      <w:r w:rsidRPr="00C0782F">
        <w:rPr>
          <w:rFonts w:ascii="Arial" w:hAnsi="Arial" w:cs="Arial"/>
          <w:i/>
        </w:rPr>
        <w:t xml:space="preserve">NOTE: In order to display so many decimal places, </w:t>
      </w:r>
      <w:r>
        <w:rPr>
          <w:rFonts w:ascii="Arial" w:hAnsi="Arial" w:cs="Arial"/>
          <w:i/>
        </w:rPr>
        <w:t xml:space="preserve">use MATLAB command </w:t>
      </w:r>
      <w:r w:rsidRPr="009A7139">
        <w:rPr>
          <w:rFonts w:ascii="Consolas" w:hAnsi="Consolas" w:cs="Arial"/>
        </w:rPr>
        <w:t>Format long</w:t>
      </w:r>
      <w:r w:rsidRPr="00C0782F">
        <w:rPr>
          <w:rFonts w:ascii="Arial" w:hAnsi="Arial" w:cs="Arial"/>
          <w:i/>
        </w:rPr>
        <w:t>)</w:t>
      </w:r>
      <w:r w:rsidRPr="00C0782F">
        <w:rPr>
          <w:rFonts w:ascii="Arial" w:hAnsi="Arial" w:cs="Arial"/>
        </w:rPr>
        <w:t>.  This is relatively close to the exact answer of 10.  So how do we make it more accurate? - By making the step size smaller.</w:t>
      </w:r>
    </w:p>
    <w:p w14:paraId="429407B3" w14:textId="77777777" w:rsidR="00F14C71" w:rsidRPr="00C0782F" w:rsidRDefault="00F14C71" w:rsidP="00F14C71">
      <w:pPr>
        <w:spacing w:after="120" w:line="240" w:lineRule="exact"/>
        <w:jc w:val="both"/>
        <w:rPr>
          <w:rFonts w:ascii="Arial" w:hAnsi="Arial" w:cs="Arial"/>
        </w:rPr>
      </w:pPr>
    </w:p>
    <w:p w14:paraId="43F838FE"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x=5;</w:t>
      </w:r>
    </w:p>
    <w:p w14:paraId="24AF2F62"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dx=0.01;</w:t>
      </w:r>
    </w:p>
    <w:p w14:paraId="6FB98489"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fx=x^2;</w:t>
      </w:r>
    </w:p>
    <w:p w14:paraId="3B1E75FA"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fxx=(x+dx)^2;</w:t>
      </w:r>
    </w:p>
    <w:p w14:paraId="1AA0DB8D"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&gt;&gt; dfdx=(fxx-fx)/dx</w:t>
      </w:r>
    </w:p>
    <w:p w14:paraId="281380FF"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dfdx =</w:t>
      </w:r>
    </w:p>
    <w:p w14:paraId="0F488923"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sz w:val="20"/>
          <w:szCs w:val="20"/>
        </w:rPr>
      </w:pPr>
      <w:r w:rsidRPr="00C0782F">
        <w:rPr>
          <w:rFonts w:ascii="Consolas" w:hAnsi="Consolas" w:cs="Arial"/>
          <w:sz w:val="20"/>
          <w:szCs w:val="20"/>
        </w:rPr>
        <w:t xml:space="preserve">  10.009999999999764</w:t>
      </w:r>
    </w:p>
    <w:p w14:paraId="6CC1B6AA" w14:textId="77777777" w:rsidR="00F14C71" w:rsidRDefault="00F14C71" w:rsidP="00F14C71">
      <w:pPr>
        <w:spacing w:after="120" w:line="240" w:lineRule="exact"/>
        <w:jc w:val="both"/>
        <w:rPr>
          <w:rFonts w:ascii="Arial" w:hAnsi="Arial" w:cs="Arial"/>
        </w:rPr>
      </w:pPr>
      <w:r w:rsidRPr="00C0782F">
        <w:rPr>
          <w:rFonts w:ascii="Arial" w:hAnsi="Arial" w:cs="Arial"/>
        </w:rPr>
        <w:t>Note how this is even closer to the exact answer.</w:t>
      </w:r>
    </w:p>
    <w:p w14:paraId="5E898560" w14:textId="77777777" w:rsidR="00F14C71" w:rsidRDefault="00F14C71" w:rsidP="00F14C71">
      <w:pPr>
        <w:spacing w:after="120" w:line="240" w:lineRule="exact"/>
        <w:jc w:val="both"/>
        <w:rPr>
          <w:rFonts w:ascii="Arial" w:hAnsi="Arial" w:cs="Arial"/>
        </w:rPr>
      </w:pPr>
    </w:p>
    <w:p w14:paraId="5CCEAA2F" w14:textId="77777777" w:rsidR="00F14C71" w:rsidRPr="00F26F5D" w:rsidRDefault="00F14C71" w:rsidP="00F14C71">
      <w:pPr>
        <w:pStyle w:val="ListParagraph"/>
        <w:numPr>
          <w:ilvl w:val="0"/>
          <w:numId w:val="42"/>
        </w:numPr>
        <w:shd w:val="clear" w:color="auto" w:fill="B8CCE4" w:themeFill="accent1" w:themeFillTint="66"/>
        <w:spacing w:after="120"/>
        <w:jc w:val="both"/>
        <w:rPr>
          <w:rFonts w:ascii="Arial" w:hAnsi="Arial" w:cs="Arial"/>
        </w:rPr>
      </w:pPr>
      <w:r>
        <w:rPr>
          <w:rFonts w:ascii="Arial" w:hAnsi="Arial" w:cs="Arial"/>
        </w:rPr>
        <w:t>Write a MATLAB function program to n</w:t>
      </w:r>
      <w:r w:rsidRPr="00493E55">
        <w:rPr>
          <w:rFonts w:ascii="Arial" w:hAnsi="Arial" w:cs="Arial"/>
        </w:rPr>
        <w:t>umerically differentiate</w:t>
      </w:r>
      <w:r>
        <w:rPr>
          <w:rFonts w:ascii="Arial" w:hAnsi="Arial" w:cs="Arial"/>
        </w:rPr>
        <w:t xml:space="preserve"> (do not use the analytical result within this function)</w:t>
      </w:r>
      <w:r w:rsidRPr="00493E55">
        <w:rPr>
          <w:rFonts w:ascii="Arial" w:hAnsi="Arial" w:cs="Arial"/>
        </w:rPr>
        <w:t xml:space="preserve"> </w:t>
      </w:r>
      <m:oMath>
        <m:r>
          <w:rPr>
            <w:rFonts w:ascii="Cambria Math" w:hAnsi="Cambria Math" w:cs="Arial"/>
          </w:rPr>
          <m:t>y=</m:t>
        </m:r>
        <m:r>
          <m:rPr>
            <m:sty m:val="p"/>
          </m:rPr>
          <w:rPr>
            <w:rFonts w:ascii="Cambria Math" w:hAnsi="Cambria Math" w:cs="Arial"/>
          </w:rPr>
          <m:t>sin⁡</m:t>
        </m:r>
        <m:r>
          <w:rPr>
            <w:rFonts w:ascii="Cambria Math" w:hAnsi="Cambria Math" w:cs="Arial"/>
          </w:rPr>
          <m:t>(x)</m:t>
        </m:r>
      </m:oMath>
      <w:r>
        <w:rPr>
          <w:rFonts w:ascii="Arial" w:hAnsi="Arial" w:cs="Arial"/>
        </w:rPr>
        <w:t xml:space="preserve">. The inputs of the function should be value </w:t>
      </w:r>
      <w:r w:rsidRPr="00F751AE">
        <w:rPr>
          <w:rFonts w:ascii="Consolas" w:hAnsi="Consolas" w:cs="Consolas"/>
          <w:b/>
          <w:i/>
        </w:rPr>
        <w:t>x</w:t>
      </w:r>
      <w:r>
        <w:rPr>
          <w:rFonts w:ascii="Arial" w:hAnsi="Arial" w:cs="Arial"/>
          <w:i/>
        </w:rPr>
        <w:t xml:space="preserve"> and step </w:t>
      </w:r>
      <w:r w:rsidRPr="00F751AE">
        <w:rPr>
          <w:rFonts w:ascii="Consolas" w:hAnsi="Consolas" w:cs="Consolas"/>
          <w:b/>
          <w:i/>
        </w:rPr>
        <w:t>dx</w:t>
      </w:r>
      <w:r>
        <w:rPr>
          <w:rFonts w:ascii="Consolas" w:hAnsi="Consolas" w:cs="Consolas"/>
          <w:b/>
          <w:i/>
        </w:rPr>
        <w:t>.</w:t>
      </w:r>
    </w:p>
    <w:p w14:paraId="7F63C601" w14:textId="77777777" w:rsidR="00F14C71" w:rsidRPr="00F26F5D" w:rsidRDefault="00F14C71" w:rsidP="00F14C71">
      <w:pPr>
        <w:shd w:val="clear" w:color="auto" w:fill="B8CCE4" w:themeFill="accent1" w:themeFillTint="66"/>
        <w:spacing w:after="120" w:line="240" w:lineRule="exact"/>
        <w:jc w:val="both"/>
        <w:rPr>
          <w:rFonts w:ascii="Arial" w:hAnsi="Arial" w:cs="Arial"/>
        </w:rPr>
      </w:pPr>
      <w:r w:rsidRPr="00F26F5D">
        <w:rPr>
          <w:rFonts w:ascii="Arial" w:hAnsi="Arial" w:cs="Arial"/>
        </w:rPr>
        <w:t>Write a main code in which you analyse the effect of the step</w:t>
      </w:r>
      <w:r>
        <w:rPr>
          <w:rFonts w:ascii="Arial" w:hAnsi="Arial" w:cs="Arial"/>
        </w:rPr>
        <w:t xml:space="preserve"> </w:t>
      </w:r>
      <w:r w:rsidRPr="00F751AE">
        <w:rPr>
          <w:rFonts w:ascii="Consolas" w:hAnsi="Consolas" w:cs="Consolas"/>
          <w:b/>
          <w:i/>
        </w:rPr>
        <w:t>dx</w:t>
      </w:r>
      <w:r w:rsidRPr="00F26F5D">
        <w:rPr>
          <w:rFonts w:ascii="Arial" w:hAnsi="Arial" w:cs="Arial"/>
        </w:rPr>
        <w:t xml:space="preserve"> </w:t>
      </w:r>
      <w:r>
        <w:rPr>
          <w:rFonts w:ascii="Arial" w:hAnsi="Arial" w:cs="Arial"/>
        </w:rPr>
        <w:t xml:space="preserve">while </w:t>
      </w:r>
      <w:r w:rsidRPr="00F751AE">
        <w:rPr>
          <w:rFonts w:ascii="Consolas" w:hAnsi="Consolas" w:cs="Consolas"/>
          <w:b/>
          <w:i/>
        </w:rPr>
        <w:t>x</w:t>
      </w:r>
      <w:r>
        <w:rPr>
          <w:rFonts w:ascii="Arial" w:hAnsi="Arial" w:cs="Arial"/>
        </w:rPr>
        <w:t xml:space="preserve"> is being fixed </w:t>
      </w:r>
      <w:r w:rsidRPr="00F26F5D">
        <w:rPr>
          <w:rFonts w:ascii="Arial" w:hAnsi="Arial" w:cs="Arial"/>
        </w:rPr>
        <w:t xml:space="preserve">at </w:t>
      </w:r>
      <w:r w:rsidRPr="00F26F5D">
        <w:rPr>
          <w:rFonts w:ascii="Consolas" w:hAnsi="Consolas" w:cs="Consolas"/>
          <w:b/>
          <w:i/>
        </w:rPr>
        <w:t>x=</w:t>
      </w:r>
      <m:oMath>
        <m:r>
          <m:rPr>
            <m:sty m:val="bi"/>
          </m:rPr>
          <w:rPr>
            <w:rFonts w:ascii="Cambria Math" w:hAnsi="Cambria Math" w:cs="Consolas"/>
          </w:rPr>
          <m:t>π/4</m:t>
        </m:r>
      </m:oMath>
      <w:r w:rsidRPr="00F26F5D">
        <w:rPr>
          <w:rFonts w:ascii="Consolas" w:hAnsi="Consolas" w:cs="Consolas"/>
          <w:i/>
        </w:rPr>
        <w:t>,</w:t>
      </w:r>
      <w:r w:rsidRPr="00F26F5D">
        <w:rPr>
          <w:rFonts w:ascii="Arial" w:hAnsi="Arial" w:cs="Arial"/>
        </w:rPr>
        <w:t xml:space="preserve">by plotting (use </w:t>
      </w:r>
      <w:r w:rsidRPr="00F26F5D">
        <w:rPr>
          <w:rFonts w:ascii="Arial" w:hAnsi="Arial" w:cs="Arial"/>
          <w:i/>
        </w:rPr>
        <w:t>loglog())</w:t>
      </w:r>
      <w:r w:rsidRPr="00F26F5D">
        <w:rPr>
          <w:rFonts w:ascii="Arial" w:hAnsi="Arial" w:cs="Arial"/>
        </w:rPr>
        <w:t xml:space="preserve">  the </w:t>
      </w:r>
      <w:r>
        <w:rPr>
          <w:rFonts w:ascii="Arial" w:hAnsi="Arial" w:cs="Arial"/>
        </w:rPr>
        <w:t xml:space="preserve">numerical </w:t>
      </w:r>
      <w:r w:rsidRPr="00F26F5D">
        <w:rPr>
          <w:rFonts w:ascii="Arial" w:hAnsi="Arial" w:cs="Arial"/>
        </w:rPr>
        <w:t>error  (</w:t>
      </w:r>
      <w:r>
        <w:rPr>
          <w:rFonts w:ascii="Arial" w:hAnsi="Arial" w:cs="Arial"/>
        </w:rPr>
        <w:t xml:space="preserve">ther </w:t>
      </w:r>
      <w:r w:rsidRPr="00F26F5D">
        <w:rPr>
          <w:rFonts w:ascii="Arial" w:hAnsi="Arial" w:cs="Arial"/>
        </w:rPr>
        <w:t>error is absolute value of difference between exact analytical result and numerical result</w:t>
      </w:r>
      <w:r>
        <w:rPr>
          <w:rFonts w:ascii="Arial" w:hAnsi="Arial" w:cs="Arial"/>
        </w:rPr>
        <w:t xml:space="preserve">: </w:t>
      </w:r>
      <m:oMath>
        <m:r>
          <w:rPr>
            <w:rFonts w:ascii="Cambria Math" w:hAnsi="Cambria Math" w:cs="Arial"/>
          </w:rPr>
          <m:t>num_err=</m:t>
        </m:r>
        <m:d>
          <m:dPr>
            <m:begChr m:val="|"/>
            <m:endChr m:val="|"/>
            <m:ctrlPr>
              <w:ins w:id="78" w:author="D I" w:date="2021-02-04T09:31:00Z">
                <w:rPr>
                  <w:rFonts w:ascii="Cambria Math" w:hAnsi="Cambria Math" w:cs="Arial"/>
                  <w:i/>
                </w:rPr>
              </w:ins>
            </m:ctrlPr>
          </m:dPr>
          <m:e>
            <m:func>
              <m:funcPr>
                <m:ctrlPr>
                  <w:ins w:id="79" w:author="D I" w:date="2021-02-04T09:31:00Z">
                    <w:rPr>
                      <w:rFonts w:ascii="Cambria Math" w:hAnsi="Cambria Math" w:cs="Arial"/>
                    </w:rPr>
                  </w:ins>
                </m:ctrlPr>
              </m:funcPr>
              <m:fName>
                <m:r>
                  <m:rPr>
                    <m:sty m:val="p"/>
                  </m:rPr>
                  <w:rPr>
                    <w:rFonts w:ascii="Cambria Math" w:hAnsi="Cambria Math" w:cs="Arial"/>
                  </w:rPr>
                  <m:t>cos</m:t>
                </m:r>
              </m:fName>
              <m:e>
                <m:d>
                  <m:dPr>
                    <m:ctrlPr>
                      <w:ins w:id="80" w:author="D I" w:date="2021-02-04T09:31:00Z">
                        <w:rPr>
                          <w:rFonts w:ascii="Cambria Math" w:hAnsi="Cambria Math" w:cs="Arial"/>
                          <w:i/>
                        </w:rPr>
                      </w:ins>
                    </m:ctrlPr>
                  </m:dPr>
                  <m:e>
                    <m:r>
                      <w:rPr>
                        <w:rFonts w:ascii="Cambria Math" w:hAnsi="Cambria Math" w:cs="Arial"/>
                      </w:rPr>
                      <m:t>x</m:t>
                    </m:r>
                  </m:e>
                </m:d>
              </m:e>
            </m:func>
            <m:r>
              <w:rPr>
                <w:rFonts w:ascii="Cambria Math" w:hAnsi="Cambria Math" w:cs="Arial"/>
              </w:rPr>
              <m:t>-your_function(x,dx)</m:t>
            </m:r>
          </m:e>
        </m:d>
      </m:oMath>
      <w:r w:rsidRPr="00F26F5D">
        <w:rPr>
          <w:rFonts w:ascii="Arial" w:hAnsi="Arial" w:cs="Arial"/>
        </w:rPr>
        <w:t xml:space="preserve">) for step sizes </w:t>
      </w:r>
      <w:r>
        <w:rPr>
          <w:rFonts w:ascii="Arial" w:hAnsi="Arial" w:cs="Arial"/>
        </w:rPr>
        <w:t xml:space="preserve">               </w:t>
      </w:r>
      <w:r w:rsidRPr="00F26F5D">
        <w:rPr>
          <w:rFonts w:ascii="Arial" w:hAnsi="Arial" w:cs="Arial"/>
        </w:rPr>
        <w:t>1, 0.1, 10</w:t>
      </w:r>
      <w:r w:rsidRPr="00F26F5D">
        <w:rPr>
          <w:rFonts w:ascii="Arial" w:hAnsi="Arial" w:cs="Arial"/>
          <w:vertAlign w:val="superscript"/>
        </w:rPr>
        <w:t>-2</w:t>
      </w:r>
      <w:r w:rsidRPr="00F26F5D">
        <w:rPr>
          <w:rFonts w:ascii="Arial" w:hAnsi="Arial" w:cs="Arial"/>
        </w:rPr>
        <w:t>,   10</w:t>
      </w:r>
      <w:r w:rsidRPr="00F26F5D">
        <w:rPr>
          <w:rFonts w:ascii="Arial" w:hAnsi="Arial" w:cs="Arial"/>
          <w:vertAlign w:val="superscript"/>
        </w:rPr>
        <w:t>-3</w:t>
      </w:r>
      <w:r w:rsidRPr="00F26F5D">
        <w:rPr>
          <w:rFonts w:ascii="Arial" w:hAnsi="Arial" w:cs="Arial"/>
        </w:rPr>
        <w:t>...10</w:t>
      </w:r>
      <w:r w:rsidRPr="00F26F5D">
        <w:rPr>
          <w:rFonts w:ascii="Arial" w:hAnsi="Arial" w:cs="Arial"/>
          <w:vertAlign w:val="superscript"/>
        </w:rPr>
        <w:t>-6</w:t>
      </w:r>
      <w:r w:rsidRPr="00F26F5D">
        <w:rPr>
          <w:rFonts w:ascii="Arial" w:hAnsi="Arial" w:cs="Arial"/>
        </w:rPr>
        <w:t xml:space="preserve">.  </w:t>
      </w:r>
    </w:p>
    <w:p w14:paraId="31B01B03" w14:textId="77777777" w:rsidR="00F14C71" w:rsidRDefault="00F14C71" w:rsidP="00F14C71">
      <w:pPr>
        <w:shd w:val="clear" w:color="auto" w:fill="B8CCE4" w:themeFill="accent1" w:themeFillTint="66"/>
        <w:spacing w:after="120" w:line="240" w:lineRule="exact"/>
        <w:jc w:val="both"/>
        <w:rPr>
          <w:rFonts w:ascii="Arial" w:hAnsi="Arial" w:cs="Arial"/>
        </w:rPr>
      </w:pPr>
    </w:p>
    <w:p w14:paraId="4C09054D" w14:textId="77777777" w:rsidR="00F14C71" w:rsidRDefault="00F14C71" w:rsidP="00F14C71">
      <w:pPr>
        <w:shd w:val="clear" w:color="auto" w:fill="B8CCE4" w:themeFill="accent1" w:themeFillTint="66"/>
        <w:spacing w:after="120" w:line="240" w:lineRule="exact"/>
        <w:jc w:val="both"/>
        <w:rPr>
          <w:rFonts w:ascii="Arial" w:hAnsi="Arial" w:cs="Arial"/>
          <w:i/>
        </w:rPr>
      </w:pPr>
      <w:r w:rsidRPr="00F26F5D">
        <w:rPr>
          <w:rFonts w:ascii="Arial" w:hAnsi="Arial" w:cs="Arial"/>
          <w:i/>
        </w:rPr>
        <w:t xml:space="preserve">- Create an array x=[-2pi, 2pi] and </w:t>
      </w:r>
      <w:r>
        <w:rPr>
          <w:rFonts w:ascii="Arial" w:hAnsi="Arial" w:cs="Arial"/>
          <w:i/>
        </w:rPr>
        <w:t>use your function to find</w:t>
      </w:r>
      <w:r w:rsidRPr="00F26F5D">
        <w:rPr>
          <w:rFonts w:ascii="Arial" w:hAnsi="Arial" w:cs="Arial"/>
          <w:i/>
        </w:rPr>
        <w:t xml:space="preserve"> the derivative of </w:t>
      </w:r>
      <m:oMath>
        <m:r>
          <m:rPr>
            <m:sty m:val="p"/>
          </m:rPr>
          <w:rPr>
            <w:rFonts w:ascii="Cambria Math" w:hAnsi="Cambria Math" w:cs="Arial"/>
          </w:rPr>
          <m:t>sin⁡</m:t>
        </m:r>
        <m:r>
          <w:rPr>
            <w:rFonts w:ascii="Cambria Math" w:hAnsi="Cambria Math" w:cs="Arial"/>
          </w:rPr>
          <m:t>(x)</m:t>
        </m:r>
      </m:oMath>
      <w:r w:rsidRPr="00F26F5D">
        <w:rPr>
          <w:rFonts w:ascii="Arial" w:hAnsi="Arial" w:cs="Arial"/>
          <w:i/>
        </w:rPr>
        <w:t xml:space="preserve"> </w:t>
      </w:r>
    </w:p>
    <w:p w14:paraId="111D3231" w14:textId="77777777" w:rsidR="00F14C71" w:rsidRDefault="00F14C71" w:rsidP="00F14C71">
      <w:pPr>
        <w:shd w:val="clear" w:color="auto" w:fill="B8CCE4" w:themeFill="accent1" w:themeFillTint="66"/>
        <w:spacing w:after="120" w:line="240" w:lineRule="exact"/>
        <w:rPr>
          <w:rFonts w:ascii="Arial" w:hAnsi="Arial" w:cs="Arial"/>
          <w:i/>
        </w:rPr>
      </w:pPr>
      <w:r w:rsidRPr="00F26F5D">
        <w:rPr>
          <w:rFonts w:ascii="Arial" w:hAnsi="Arial" w:cs="Arial"/>
          <w:i/>
        </w:rPr>
        <w:lastRenderedPageBreak/>
        <w:t xml:space="preserve">for every x for step sizes 2, 1, 0.5, 1, 1e-3. </w:t>
      </w:r>
      <w:r>
        <w:rPr>
          <w:rFonts w:ascii="Arial" w:hAnsi="Arial" w:cs="Arial"/>
          <w:i/>
        </w:rPr>
        <w:t xml:space="preserve"> </w:t>
      </w:r>
      <w:r w:rsidRPr="00F26F5D">
        <w:rPr>
          <w:rFonts w:ascii="Arial" w:hAnsi="Arial" w:cs="Arial"/>
          <w:i/>
        </w:rPr>
        <w:t xml:space="preserve">Plot on the same graph the </w:t>
      </w:r>
      <w:r>
        <w:rPr>
          <w:rFonts w:ascii="Arial" w:hAnsi="Arial" w:cs="Arial"/>
          <w:i/>
        </w:rPr>
        <w:t xml:space="preserve">numerical </w:t>
      </w:r>
      <w:r w:rsidRPr="00F26F5D">
        <w:rPr>
          <w:rFonts w:ascii="Arial" w:hAnsi="Arial" w:cs="Arial"/>
          <w:i/>
        </w:rPr>
        <w:t>error versus x for different step sizes. What do you notice?  Where is error the highest?</w:t>
      </w:r>
    </w:p>
    <w:p w14:paraId="281B45C3" w14:textId="77777777" w:rsidR="00F14C71" w:rsidRDefault="00F14C71" w:rsidP="00F14C71">
      <w:pPr>
        <w:shd w:val="clear" w:color="auto" w:fill="B8CCE4" w:themeFill="accent1" w:themeFillTint="66"/>
        <w:spacing w:after="120" w:line="240" w:lineRule="exact"/>
        <w:jc w:val="both"/>
        <w:rPr>
          <w:rFonts w:ascii="Arial" w:hAnsi="Arial" w:cs="Arial"/>
          <w:i/>
        </w:rPr>
      </w:pPr>
    </w:p>
    <w:p w14:paraId="39501A04" w14:textId="77777777" w:rsidR="00F14C71" w:rsidRPr="00F26F5D" w:rsidRDefault="00F14C71" w:rsidP="00F14C71">
      <w:pPr>
        <w:shd w:val="clear" w:color="auto" w:fill="B8CCE4" w:themeFill="accent1" w:themeFillTint="66"/>
        <w:spacing w:after="120" w:line="240" w:lineRule="exact"/>
        <w:jc w:val="both"/>
        <w:rPr>
          <w:rFonts w:ascii="Arial" w:hAnsi="Arial" w:cs="Arial"/>
          <w:i/>
        </w:rPr>
      </w:pPr>
      <w:r>
        <w:rPr>
          <w:rFonts w:ascii="Arial" w:hAnsi="Arial" w:cs="Arial"/>
          <w:i/>
        </w:rPr>
        <w:t xml:space="preserve">Hint:       To plot a graph with multiple traces you need to use hold command. For the second graph </w:t>
      </w:r>
      <w:r>
        <w:rPr>
          <w:rFonts w:ascii="Arial" w:hAnsi="Arial" w:cs="Arial"/>
          <w:i/>
        </w:rPr>
        <w:br/>
        <w:t xml:space="preserve">                you therefore need to calculate the numerical error versus x while dx is being fixed, plot it, </w:t>
      </w:r>
      <w:r>
        <w:rPr>
          <w:rFonts w:ascii="Arial" w:hAnsi="Arial" w:cs="Arial"/>
          <w:i/>
        </w:rPr>
        <w:br/>
        <w:t xml:space="preserve">                hold the plot, and repeat the previous code for different dx. The neat way to do this is to    use a loop that iterates through dx values, or you can do it manually, but keep in mind that such </w:t>
      </w:r>
      <w:r>
        <w:rPr>
          <w:rFonts w:ascii="Arial" w:hAnsi="Arial" w:cs="Arial"/>
          <w:i/>
        </w:rPr>
        <w:br/>
        <w:t xml:space="preserve"> solutions neither tidy nor optimal.</w:t>
      </w:r>
    </w:p>
    <w:p w14:paraId="5102CC91" w14:textId="77777777" w:rsidR="00F14C71" w:rsidRDefault="00F14C71" w:rsidP="00F14C71">
      <w:pPr>
        <w:spacing w:after="120" w:line="240" w:lineRule="exact"/>
        <w:jc w:val="both"/>
        <w:rPr>
          <w:rFonts w:ascii="Arial" w:hAnsi="Arial" w:cs="Arial"/>
        </w:rPr>
      </w:pPr>
    </w:p>
    <w:p w14:paraId="736EAA98" w14:textId="77777777" w:rsidR="00F14C71" w:rsidRPr="00C0782F" w:rsidRDefault="00F14C71" w:rsidP="00F14C71">
      <w:pPr>
        <w:spacing w:after="120" w:line="240" w:lineRule="exact"/>
        <w:jc w:val="both"/>
        <w:rPr>
          <w:rFonts w:ascii="Arial" w:hAnsi="Arial" w:cs="Arial"/>
        </w:rPr>
      </w:pPr>
      <w:r w:rsidRPr="00C0782F">
        <w:rPr>
          <w:rFonts w:ascii="Arial" w:hAnsi="Arial" w:cs="Arial"/>
        </w:rPr>
        <w:t xml:space="preserve">Now comes the really useful part.  You are now going to learn how to </w:t>
      </w:r>
      <w:r w:rsidRPr="00C0782F">
        <w:rPr>
          <w:rFonts w:ascii="Arial" w:hAnsi="Arial" w:cs="Arial"/>
          <w:i/>
        </w:rPr>
        <w:t xml:space="preserve">symbolically </w:t>
      </w:r>
      <w:r w:rsidRPr="00C0782F">
        <w:rPr>
          <w:rFonts w:ascii="Arial" w:hAnsi="Arial" w:cs="Arial"/>
        </w:rPr>
        <w:t xml:space="preserve">differentiate a function.  Whereas numerical differentiation only gives you the value of the derivative at a particular point, differentiating a function symbolically gives you the actual function itself!  i.e. considering if we want to differentiate </w:t>
      </w:r>
      <m:oMath>
        <m:func>
          <m:funcPr>
            <m:ctrlPr>
              <w:ins w:id="81" w:author="D I" w:date="2021-02-04T09:31:00Z">
                <w:rPr>
                  <w:rFonts w:ascii="Cambria Math" w:hAnsi="Cambria Math" w:cs="Arial"/>
                  <w:i/>
                </w:rPr>
              </w:ins>
            </m:ctrlPr>
          </m:funcPr>
          <m:fName>
            <m:r>
              <m:rPr>
                <m:sty m:val="p"/>
              </m:rPr>
              <w:rPr>
                <w:rFonts w:ascii="Cambria Math" w:hAnsi="Cambria Math" w:cs="Arial"/>
              </w:rPr>
              <m:t>y=sin</m:t>
            </m:r>
          </m:fName>
          <m:e>
            <m:r>
              <w:rPr>
                <w:rFonts w:ascii="Cambria Math" w:hAnsi="Cambria Math" w:cs="Arial"/>
              </w:rPr>
              <m:t>(x)</m:t>
            </m:r>
          </m:e>
        </m:func>
      </m:oMath>
      <w:r w:rsidRPr="00C0782F">
        <w:rPr>
          <w:rFonts w:ascii="Arial" w:hAnsi="Arial" w:cs="Arial"/>
        </w:rPr>
        <w:t>.</w:t>
      </w:r>
    </w:p>
    <w:p w14:paraId="779373D7"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&gt;&gt; syms x</w:t>
      </w:r>
    </w:p>
    <w:p w14:paraId="6ECFEB39"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&gt;&gt; y=sin(x);</w:t>
      </w:r>
    </w:p>
    <w:p w14:paraId="397FEE1B"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&gt;&gt; diff(y)</w:t>
      </w:r>
    </w:p>
    <w:p w14:paraId="7BDE5A25" w14:textId="77777777" w:rsidR="00F14C71" w:rsidRPr="00C0782F" w:rsidRDefault="00F14C71" w:rsidP="00F14C71">
      <w:pPr>
        <w:shd w:val="clear" w:color="auto" w:fill="D9D9D9" w:themeFill="background1" w:themeFillShade="D9"/>
        <w:tabs>
          <w:tab w:val="left" w:pos="2240"/>
        </w:tabs>
        <w:spacing w:after="120" w:line="240" w:lineRule="exact"/>
        <w:ind w:left="567" w:right="566"/>
        <w:jc w:val="both"/>
        <w:rPr>
          <w:rFonts w:ascii="Consolas" w:hAnsi="Consolas" w:cs="Arial"/>
        </w:rPr>
      </w:pPr>
      <w:r w:rsidRPr="00C0782F">
        <w:rPr>
          <w:rFonts w:ascii="Consolas" w:hAnsi="Consolas" w:cs="Arial"/>
        </w:rPr>
        <w:t xml:space="preserve"> ans =</w:t>
      </w:r>
      <w:r w:rsidRPr="00CC75E0">
        <w:rPr>
          <w:rFonts w:ascii="Consolas" w:hAnsi="Consolas" w:cs="Arial"/>
        </w:rPr>
        <w:tab/>
      </w:r>
    </w:p>
    <w:p w14:paraId="1C354391"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 xml:space="preserve"> cos(x)</w:t>
      </w:r>
    </w:p>
    <w:p w14:paraId="426DCA8C" w14:textId="77777777" w:rsidR="00F14C71" w:rsidRPr="00C0782F" w:rsidRDefault="00F14C71" w:rsidP="00F14C71">
      <w:pPr>
        <w:spacing w:after="120" w:line="240" w:lineRule="exact"/>
        <w:jc w:val="both"/>
        <w:rPr>
          <w:rFonts w:ascii="Arial" w:hAnsi="Arial" w:cs="Arial"/>
        </w:rPr>
      </w:pPr>
      <w:r w:rsidRPr="00C0782F">
        <w:rPr>
          <w:rFonts w:ascii="Arial" w:hAnsi="Arial" w:cs="Arial"/>
        </w:rPr>
        <w:t xml:space="preserve">First we define a </w:t>
      </w:r>
      <w:r w:rsidRPr="00C0782F">
        <w:rPr>
          <w:rFonts w:ascii="Arial" w:hAnsi="Arial" w:cs="Arial"/>
          <w:i/>
        </w:rPr>
        <w:t>symbolic object</w:t>
      </w:r>
      <w:r w:rsidRPr="00C0782F">
        <w:rPr>
          <w:rFonts w:ascii="Arial" w:hAnsi="Arial" w:cs="Arial"/>
        </w:rPr>
        <w:t xml:space="preserve"> called </w:t>
      </w:r>
      <w:r w:rsidRPr="00C0782F">
        <w:rPr>
          <w:rFonts w:ascii="Arial" w:hAnsi="Arial" w:cs="Arial"/>
          <w:i/>
        </w:rPr>
        <w:t>x</w:t>
      </w:r>
      <w:r w:rsidRPr="00C0782F">
        <w:rPr>
          <w:rFonts w:ascii="Arial" w:hAnsi="Arial" w:cs="Arial"/>
        </w:rPr>
        <w:t xml:space="preserve">.  We then write the function we want to differentiate, then use the </w:t>
      </w:r>
      <w:r w:rsidRPr="00C0782F">
        <w:rPr>
          <w:rFonts w:ascii="Consolas" w:hAnsi="Consolas" w:cs="Arial"/>
        </w:rPr>
        <w:t>diff()</w:t>
      </w:r>
      <w:r w:rsidRPr="00C0782F">
        <w:rPr>
          <w:rFonts w:ascii="Arial" w:hAnsi="Arial" w:cs="Arial"/>
        </w:rPr>
        <w:t xml:space="preserve"> function to give us the derivative.  This doesn’t just work with simple functions either.  Consider</w:t>
      </w:r>
      <m:oMath>
        <m:r>
          <w:rPr>
            <w:rFonts w:ascii="Cambria Math" w:hAnsi="Cambria Math" w:cs="Arial"/>
          </w:rPr>
          <m:t xml:space="preserve"> y=</m:t>
        </m:r>
        <m:r>
          <m:rPr>
            <m:sty m:val="p"/>
          </m:rPr>
          <w:rPr>
            <w:rFonts w:ascii="Cambria Math" w:hAnsi="Cambria Math" w:cs="Arial"/>
          </w:rPr>
          <m:t>sin⁡</m:t>
        </m:r>
        <m:r>
          <w:rPr>
            <w:rFonts w:ascii="Cambria Math" w:hAnsi="Cambria Math" w:cs="Arial"/>
          </w:rPr>
          <m:t>(x)</m:t>
        </m:r>
        <m:sSup>
          <m:sSupPr>
            <m:ctrlPr>
              <w:ins w:id="82" w:author="D I" w:date="2021-02-04T09:31:00Z">
                <w:rPr>
                  <w:rFonts w:ascii="Cambria Math" w:hAnsi="Cambria Math" w:cs="Arial"/>
                  <w:i/>
                </w:rPr>
              </w:ins>
            </m:ctrlPr>
          </m:sSupPr>
          <m:e>
            <m:r>
              <w:rPr>
                <w:rFonts w:ascii="Cambria Math" w:hAnsi="Cambria Math" w:cs="Arial"/>
              </w:rPr>
              <m:t>e</m:t>
            </m:r>
          </m:e>
          <m:sup>
            <m:r>
              <w:rPr>
                <w:rFonts w:ascii="Cambria Math" w:hAnsi="Cambria Math" w:cs="Arial"/>
              </w:rPr>
              <m:t>5x</m:t>
            </m:r>
          </m:sup>
        </m:sSup>
      </m:oMath>
      <w:r w:rsidRPr="00C0782F">
        <w:rPr>
          <w:rFonts w:ascii="Arial" w:hAnsi="Arial" w:cs="Arial"/>
        </w:rPr>
        <w:t>.  You have learned how to do this using the product rule; to do this in MATLAB you would simply do the following</w:t>
      </w:r>
    </w:p>
    <w:p w14:paraId="09003188" w14:textId="77777777" w:rsidR="00F14C71" w:rsidRPr="00CC75E0"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&gt;&gt; syms x</w:t>
      </w:r>
    </w:p>
    <w:p w14:paraId="6778EB9F"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 xml:space="preserve">&gt;&gt; </w:t>
      </w:r>
      <w:r w:rsidRPr="00CC75E0">
        <w:rPr>
          <w:rFonts w:ascii="Consolas" w:hAnsi="Consolas" w:cs="Arial"/>
        </w:rPr>
        <w:t>y=sin(x)*exp(5*x)</w:t>
      </w:r>
    </w:p>
    <w:p w14:paraId="24F41BF7"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&gt;&gt; diff(y)</w:t>
      </w:r>
    </w:p>
    <w:p w14:paraId="43E1871B"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ans =</w:t>
      </w:r>
    </w:p>
    <w:p w14:paraId="3E08EF60" w14:textId="77777777" w:rsidR="00F14C71" w:rsidRPr="00C0782F" w:rsidRDefault="00F14C71" w:rsidP="00F14C71">
      <w:pPr>
        <w:shd w:val="clear" w:color="auto" w:fill="D9D9D9" w:themeFill="background1" w:themeFillShade="D9"/>
        <w:spacing w:after="120" w:line="240" w:lineRule="exact"/>
        <w:ind w:left="567" w:right="566"/>
        <w:jc w:val="both"/>
        <w:rPr>
          <w:rFonts w:ascii="Consolas" w:hAnsi="Consolas" w:cs="Arial"/>
        </w:rPr>
      </w:pPr>
      <w:r w:rsidRPr="00C0782F">
        <w:rPr>
          <w:rFonts w:ascii="Consolas" w:hAnsi="Consolas" w:cs="Arial"/>
        </w:rPr>
        <w:t xml:space="preserve"> exp(5*x)*cos(x) + 5*exp(5*x)*sin(x)</w:t>
      </w:r>
    </w:p>
    <w:p w14:paraId="1BB10512" w14:textId="6C8F6757" w:rsidR="00F14C71" w:rsidRDefault="00F14C71" w:rsidP="009F1930">
      <w:pPr>
        <w:pStyle w:val="Task"/>
        <w:numPr>
          <w:ilvl w:val="0"/>
          <w:numId w:val="42"/>
        </w:numPr>
        <w:spacing w:line="240" w:lineRule="auto"/>
        <w:ind w:right="850"/>
      </w:pPr>
      <w:r w:rsidRPr="00626D72">
        <w:t>Symbolically differentiate</w:t>
      </w:r>
      <m:oMath>
        <m:f>
          <m:fPr>
            <m:ctrlPr>
              <w:ins w:id="83" w:author="D I" w:date="2021-02-04T09:31:00Z">
                <w:rPr>
                  <w:rFonts w:ascii="Cambria Math" w:hAnsi="Cambria Math"/>
                  <w:i/>
                  <w:sz w:val="28"/>
                  <w:szCs w:val="28"/>
                </w:rPr>
              </w:ins>
            </m:ctrlPr>
          </m:fPr>
          <m:num>
            <m:sSup>
              <m:sSupPr>
                <m:ctrlPr>
                  <w:ins w:id="84" w:author="D I" w:date="2021-02-04T09:31:00Z">
                    <w:rPr>
                      <w:rFonts w:ascii="Cambria Math" w:hAnsi="Cambria Math"/>
                      <w:i/>
                      <w:sz w:val="28"/>
                      <w:szCs w:val="28"/>
                    </w:rPr>
                  </w:ins>
                </m:ctrlPr>
              </m:sSupPr>
              <m:e>
                <m:r>
                  <w:rPr>
                    <w:rFonts w:ascii="Cambria Math" w:hAnsi="Cambria Math"/>
                    <w:sz w:val="28"/>
                    <w:szCs w:val="28"/>
                  </w:rPr>
                  <m:t>x</m:t>
                </m:r>
              </m:e>
              <m:sup>
                <m:r>
                  <w:rPr>
                    <w:rFonts w:ascii="Cambria Math" w:hAnsi="Cambria Math"/>
                    <w:sz w:val="28"/>
                    <w:szCs w:val="28"/>
                  </w:rPr>
                  <m:t>2</m:t>
                </m:r>
              </m:sup>
            </m:sSup>
          </m:num>
          <m:den>
            <m:func>
              <m:funcPr>
                <m:ctrlPr>
                  <w:ins w:id="85" w:author="D I" w:date="2021-02-04T09:31:00Z">
                    <w:rPr>
                      <w:rFonts w:ascii="Cambria Math" w:hAnsi="Cambria Math"/>
                      <w:i/>
                      <w:sz w:val="28"/>
                      <w:szCs w:val="28"/>
                    </w:rPr>
                  </w:ins>
                </m:ctrlPr>
              </m:funcPr>
              <m:fName>
                <m:r>
                  <m:rPr>
                    <m:sty m:val="p"/>
                  </m:rPr>
                  <w:rPr>
                    <w:rFonts w:ascii="Cambria Math" w:hAnsi="Cambria Math"/>
                    <w:sz w:val="28"/>
                    <w:szCs w:val="28"/>
                  </w:rPr>
                  <m:t>cos</m:t>
                </m:r>
              </m:fName>
              <m:e>
                <m:d>
                  <m:dPr>
                    <m:ctrlPr>
                      <w:ins w:id="86" w:author="D I" w:date="2021-02-04T09:31:00Z">
                        <w:rPr>
                          <w:rFonts w:ascii="Cambria Math" w:hAnsi="Cambria Math"/>
                          <w:i/>
                          <w:sz w:val="28"/>
                          <w:szCs w:val="28"/>
                        </w:rPr>
                      </w:ins>
                    </m:ctrlPr>
                  </m:dPr>
                  <m:e>
                    <m:r>
                      <w:rPr>
                        <w:rFonts w:ascii="Cambria Math" w:hAnsi="Cambria Math"/>
                        <w:sz w:val="28"/>
                        <w:szCs w:val="28"/>
                      </w:rPr>
                      <m:t>x</m:t>
                    </m:r>
                  </m:e>
                </m:d>
              </m:e>
            </m:func>
          </m:den>
        </m:f>
      </m:oMath>
      <w:r>
        <w:t xml:space="preserve"> using MATLAB and check with the solution derived by hand. </w:t>
      </w:r>
    </w:p>
    <w:p w14:paraId="711C4B65" w14:textId="77777777" w:rsidR="00F14C71" w:rsidRDefault="00F14C71" w:rsidP="00F14C71">
      <w:pPr>
        <w:pStyle w:val="Task"/>
        <w:numPr>
          <w:ilvl w:val="0"/>
          <w:numId w:val="0"/>
        </w:numPr>
        <w:spacing w:line="240" w:lineRule="auto"/>
        <w:ind w:right="850"/>
      </w:pPr>
      <w:r>
        <w:rPr>
          <w:b/>
        </w:rPr>
        <w:t xml:space="preserve"> - </w:t>
      </w:r>
      <w:r w:rsidRPr="00626D72">
        <w:t xml:space="preserve">Store the derivative in a variable and use the </w:t>
      </w:r>
      <w:r w:rsidRPr="00626D72">
        <w:rPr>
          <w:rFonts w:ascii="Consolas" w:hAnsi="Consolas"/>
        </w:rPr>
        <w:t>pretty()</w:t>
      </w:r>
      <w:r w:rsidRPr="00626D72">
        <w:t xml:space="preserve"> function.  What does it do? </w:t>
      </w:r>
    </w:p>
    <w:p w14:paraId="4AACE84D" w14:textId="4C6B7C3A" w:rsidR="00F14C71" w:rsidRPr="00964F7F" w:rsidRDefault="00F14C71" w:rsidP="00964F7F">
      <w:pPr>
        <w:spacing w:after="120" w:line="240" w:lineRule="exact"/>
        <w:jc w:val="both"/>
        <w:rPr>
          <w:rFonts w:ascii="Arial" w:hAnsi="Arial" w:cs="Arial"/>
        </w:rPr>
      </w:pPr>
      <w:r w:rsidRPr="00C0782F">
        <w:rPr>
          <w:rFonts w:ascii="Arial" w:hAnsi="Arial" w:cs="Arial"/>
        </w:rPr>
        <w:t xml:space="preserve">Remember though, this is useful for checking your answers etc.  </w:t>
      </w:r>
    </w:p>
    <w:sectPr w:rsidR="00F14C71" w:rsidRPr="00964F7F" w:rsidSect="002757B0">
      <w:headerReference w:type="default" r:id="rId10"/>
      <w:footerReference w:type="default" r:id="rId11"/>
      <w:headerReference w:type="first" r:id="rId12"/>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E97E7" w14:textId="77777777" w:rsidR="000F3B7A" w:rsidRDefault="000F3B7A">
      <w:r>
        <w:separator/>
      </w:r>
    </w:p>
  </w:endnote>
  <w:endnote w:type="continuationSeparator" w:id="0">
    <w:p w14:paraId="6C94138A" w14:textId="77777777" w:rsidR="000F3B7A" w:rsidRDefault="000F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8"/>
        <w:szCs w:val="18"/>
      </w:rPr>
      <w:id w:val="2788063"/>
      <w:docPartObj>
        <w:docPartGallery w:val="Page Numbers (Bottom of Page)"/>
        <w:docPartUnique/>
      </w:docPartObj>
    </w:sdtPr>
    <w:sdtEndPr/>
    <w:sdtContent>
      <w:sdt>
        <w:sdtPr>
          <w:rPr>
            <w:rFonts w:ascii="Arial" w:hAnsi="Arial" w:cs="Arial"/>
            <w:sz w:val="18"/>
            <w:szCs w:val="18"/>
          </w:rPr>
          <w:id w:val="565050477"/>
          <w:docPartObj>
            <w:docPartGallery w:val="Page Numbers (Top of Page)"/>
            <w:docPartUnique/>
          </w:docPartObj>
        </w:sdtPr>
        <w:sdtEndPr/>
        <w:sdtContent>
          <w:p w14:paraId="56BE6157" w14:textId="77777777" w:rsidR="00410294" w:rsidRPr="00E91AA2" w:rsidRDefault="00410294">
            <w:pPr>
              <w:pStyle w:val="Footer"/>
              <w:jc w:val="center"/>
              <w:rPr>
                <w:rFonts w:ascii="Arial" w:hAnsi="Arial" w:cs="Arial"/>
                <w:sz w:val="18"/>
                <w:szCs w:val="18"/>
              </w:rPr>
            </w:pPr>
            <w:r w:rsidRPr="00E91AA2">
              <w:rPr>
                <w:rFonts w:ascii="Arial" w:hAnsi="Arial" w:cs="Arial"/>
                <w:sz w:val="18"/>
                <w:szCs w:val="18"/>
              </w:rPr>
              <w:t xml:space="preserve">Page </w:t>
            </w:r>
            <w:r w:rsidRPr="00E91AA2">
              <w:rPr>
                <w:rFonts w:ascii="Arial" w:hAnsi="Arial" w:cs="Arial"/>
                <w:b/>
                <w:sz w:val="18"/>
                <w:szCs w:val="18"/>
              </w:rPr>
              <w:fldChar w:fldCharType="begin"/>
            </w:r>
            <w:r w:rsidRPr="00E91AA2">
              <w:rPr>
                <w:rFonts w:ascii="Arial" w:hAnsi="Arial" w:cs="Arial"/>
                <w:b/>
                <w:sz w:val="18"/>
                <w:szCs w:val="18"/>
              </w:rPr>
              <w:instrText xml:space="preserve"> PAGE </w:instrText>
            </w:r>
            <w:r w:rsidRPr="00E91AA2">
              <w:rPr>
                <w:rFonts w:ascii="Arial" w:hAnsi="Arial" w:cs="Arial"/>
                <w:b/>
                <w:sz w:val="18"/>
                <w:szCs w:val="18"/>
              </w:rPr>
              <w:fldChar w:fldCharType="separate"/>
            </w:r>
            <w:r w:rsidR="00BF5A5E">
              <w:rPr>
                <w:rFonts w:ascii="Arial" w:hAnsi="Arial" w:cs="Arial"/>
                <w:b/>
                <w:noProof/>
                <w:sz w:val="18"/>
                <w:szCs w:val="18"/>
              </w:rPr>
              <w:t>9</w:t>
            </w:r>
            <w:r w:rsidRPr="00E91AA2">
              <w:rPr>
                <w:rFonts w:ascii="Arial" w:hAnsi="Arial" w:cs="Arial"/>
                <w:b/>
                <w:sz w:val="18"/>
                <w:szCs w:val="18"/>
              </w:rPr>
              <w:fldChar w:fldCharType="end"/>
            </w:r>
            <w:r w:rsidRPr="00E91AA2">
              <w:rPr>
                <w:rFonts w:ascii="Arial" w:hAnsi="Arial" w:cs="Arial"/>
                <w:sz w:val="18"/>
                <w:szCs w:val="18"/>
              </w:rPr>
              <w:t xml:space="preserve"> of </w:t>
            </w:r>
            <w:r w:rsidRPr="00E91AA2">
              <w:rPr>
                <w:rFonts w:ascii="Arial" w:hAnsi="Arial" w:cs="Arial"/>
                <w:b/>
                <w:sz w:val="18"/>
                <w:szCs w:val="18"/>
              </w:rPr>
              <w:fldChar w:fldCharType="begin"/>
            </w:r>
            <w:r w:rsidRPr="00E91AA2">
              <w:rPr>
                <w:rFonts w:ascii="Arial" w:hAnsi="Arial" w:cs="Arial"/>
                <w:b/>
                <w:sz w:val="18"/>
                <w:szCs w:val="18"/>
              </w:rPr>
              <w:instrText xml:space="preserve"> NUMPAGES  </w:instrText>
            </w:r>
            <w:r w:rsidRPr="00E91AA2">
              <w:rPr>
                <w:rFonts w:ascii="Arial" w:hAnsi="Arial" w:cs="Arial"/>
                <w:b/>
                <w:sz w:val="18"/>
                <w:szCs w:val="18"/>
              </w:rPr>
              <w:fldChar w:fldCharType="separate"/>
            </w:r>
            <w:r w:rsidR="00BF5A5E">
              <w:rPr>
                <w:rFonts w:ascii="Arial" w:hAnsi="Arial" w:cs="Arial"/>
                <w:b/>
                <w:noProof/>
                <w:sz w:val="18"/>
                <w:szCs w:val="18"/>
              </w:rPr>
              <w:t>13</w:t>
            </w:r>
            <w:r w:rsidRPr="00E91AA2">
              <w:rPr>
                <w:rFonts w:ascii="Arial" w:hAnsi="Arial" w:cs="Arial"/>
                <w:b/>
                <w:sz w:val="18"/>
                <w:szCs w:val="18"/>
              </w:rPr>
              <w:fldChar w:fldCharType="end"/>
            </w:r>
          </w:p>
        </w:sdtContent>
      </w:sdt>
    </w:sdtContent>
  </w:sdt>
  <w:p w14:paraId="60A92577" w14:textId="34F0DB80" w:rsidR="00410294" w:rsidRPr="00E91AA2" w:rsidRDefault="00410294" w:rsidP="00832CD7">
    <w:pPr>
      <w:pStyle w:val="LEUNormal"/>
      <w:rPr>
        <w:sz w:val="18"/>
        <w:szCs w:val="18"/>
      </w:rPr>
    </w:pPr>
    <w:r>
      <w:rPr>
        <w:sz w:val="18"/>
        <w:szCs w:val="18"/>
      </w:rPr>
      <w:t>Dr D Indjin</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886FCD">
      <w:rPr>
        <w:sz w:val="18"/>
        <w:szCs w:val="18"/>
      </w:rPr>
      <w:tab/>
    </w:r>
    <w:r w:rsidR="00886FCD">
      <w:rPr>
        <w:sz w:val="18"/>
        <w:szCs w:val="18"/>
      </w:rPr>
      <w:tab/>
    </w:r>
    <w:r>
      <w:rPr>
        <w:sz w:val="18"/>
        <w:szCs w:val="18"/>
      </w:rPr>
      <w:tab/>
    </w:r>
    <w:r>
      <w:rPr>
        <w:sz w:val="18"/>
        <w:szCs w:val="18"/>
      </w:rPr>
      <w:tab/>
      <w:t xml:space="preserve">  </w:t>
    </w:r>
    <w:r w:rsidR="00886FCD">
      <w:rPr>
        <w:sz w:val="18"/>
        <w:szCs w:val="18"/>
      </w:rPr>
      <w:t xml:space="preserve">   </w:t>
    </w:r>
    <w:r>
      <w:rPr>
        <w:sz w:val="18"/>
        <w:szCs w:val="18"/>
      </w:rPr>
      <w:t xml:space="preserve"> </w:t>
    </w:r>
    <w:r w:rsidR="00886FCD">
      <w:rPr>
        <w:sz w:val="18"/>
        <w:szCs w:val="18"/>
      </w:rPr>
      <w:t xml:space="preserve"> </w:t>
    </w:r>
    <w:r>
      <w:rPr>
        <w:sz w:val="18"/>
        <w:szCs w:val="18"/>
      </w:rPr>
      <w:t>(</w:t>
    </w:r>
    <w:r w:rsidR="00886FCD">
      <w:rPr>
        <w:sz w:val="18"/>
        <w:szCs w:val="18"/>
      </w:rPr>
      <w:t>Dec</w:t>
    </w:r>
    <w:r w:rsidR="00ED0C08">
      <w:rPr>
        <w:sz w:val="18"/>
        <w:szCs w:val="18"/>
      </w:rPr>
      <w:t>ember</w:t>
    </w:r>
    <w:r>
      <w:rPr>
        <w:sz w:val="18"/>
        <w:szCs w:val="18"/>
      </w:rPr>
      <w:t xml:space="preserve"> </w:t>
    </w:r>
    <w:r w:rsidR="00886FCD">
      <w:rPr>
        <w:sz w:val="18"/>
        <w:szCs w:val="18"/>
      </w:rPr>
      <w:t>20</w:t>
    </w:r>
    <w:r>
      <w:rPr>
        <w:sz w:val="18"/>
        <w:szCs w:val="18"/>
      </w:rPr>
      <w:t>2</w:t>
    </w:r>
    <w:r w:rsidR="00886FCD">
      <w:rPr>
        <w:sz w:val="18"/>
        <w:szCs w:val="18"/>
      </w:rPr>
      <w:t>2</w:t>
    </w:r>
    <w:r>
      <w:rPr>
        <w:sz w:val="18"/>
        <w:szCs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29847" w14:textId="77777777" w:rsidR="000F3B7A" w:rsidRDefault="000F3B7A">
      <w:r>
        <w:separator/>
      </w:r>
    </w:p>
  </w:footnote>
  <w:footnote w:type="continuationSeparator" w:id="0">
    <w:p w14:paraId="01B27203" w14:textId="77777777" w:rsidR="000F3B7A" w:rsidRDefault="000F3B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DCCC7" w14:textId="77777777" w:rsidR="00410294" w:rsidRDefault="00410294" w:rsidP="00832CD7">
    <w:pPr>
      <w:pStyle w:val="LEUNormal"/>
    </w:pPr>
    <w:r>
      <w:rPr>
        <w:noProof/>
        <w:lang w:eastAsia="en-GB"/>
      </w:rPr>
      <mc:AlternateContent>
        <mc:Choice Requires="wps">
          <w:drawing>
            <wp:anchor distT="0" distB="0" distL="114300" distR="114300" simplePos="0" relativeHeight="251657216" behindDoc="0" locked="1" layoutInCell="1" allowOverlap="1" wp14:anchorId="00023948" wp14:editId="705C1DB9">
              <wp:simplePos x="0" y="0"/>
              <wp:positionH relativeFrom="page">
                <wp:posOffset>517525</wp:posOffset>
              </wp:positionH>
              <wp:positionV relativeFrom="page">
                <wp:posOffset>540385</wp:posOffset>
              </wp:positionV>
              <wp:extent cx="6236970" cy="310515"/>
              <wp:effectExtent l="0" t="0" r="11430" b="1333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410294" w14:paraId="0921C36F" w14:textId="77777777">
                            <w:tc>
                              <w:tcPr>
                                <w:tcW w:w="9837" w:type="dxa"/>
                                <w:tcBorders>
                                  <w:bottom w:val="single" w:sz="4" w:space="0" w:color="auto"/>
                                </w:tcBorders>
                              </w:tcPr>
                              <w:p w14:paraId="46676F33" w14:textId="0B9813F1" w:rsidR="00410294" w:rsidRDefault="00410294" w:rsidP="00832CD7">
                                <w:pPr>
                                  <w:pStyle w:val="LEUHeaderOne"/>
                                </w:pPr>
                                <w:r>
                                  <w:t>ELEC5681 – Programming</w:t>
                                </w:r>
                                <w:r w:rsidR="00886FCD">
                                  <w:t>:</w:t>
                                </w:r>
                                <w:r>
                                  <w:t xml:space="preserve"> MATLAB </w:t>
                                </w:r>
                                <w:r w:rsidR="00886FCD">
                                  <w:t>(Test</w:t>
                                </w:r>
                                <w:r>
                                  <w:t xml:space="preserve"> 2)</w:t>
                                </w:r>
                              </w:p>
                            </w:tc>
                          </w:tr>
                          <w:tr w:rsidR="00410294" w14:paraId="64ED6603" w14:textId="77777777">
                            <w:tc>
                              <w:tcPr>
                                <w:tcW w:w="9837" w:type="dxa"/>
                                <w:tcBorders>
                                  <w:top w:val="single" w:sz="4" w:space="0" w:color="auto"/>
                                </w:tcBorders>
                              </w:tcPr>
                              <w:p w14:paraId="6F532CDF" w14:textId="27C18DFE" w:rsidR="00410294" w:rsidRDefault="00410294" w:rsidP="00832CD7">
                                <w:pPr>
                                  <w:pStyle w:val="LEUHeaderTwo"/>
                                </w:pPr>
                                <w:r>
                                  <w:fldChar w:fldCharType="begin"/>
                                </w:r>
                                <w:r>
                                  <w:instrText xml:space="preserve"> STYLEREF  LEU_FP_Subtitle </w:instrText>
                                </w:r>
                                <w:r>
                                  <w:fldChar w:fldCharType="separate"/>
                                </w:r>
                                <w:r w:rsidR="00BF5A5E">
                                  <w:rPr>
                                    <w:noProof/>
                                  </w:rPr>
                                  <w:t>Function program; work with Matrices in MATLAB, Finding roots, (and optional: Differentiation)</w:t>
                                </w:r>
                                <w:r>
                                  <w:rPr>
                                    <w:noProof/>
                                  </w:rPr>
                                  <w:fldChar w:fldCharType="end"/>
                                </w:r>
                              </w:p>
                            </w:tc>
                          </w:tr>
                        </w:tbl>
                        <w:p w14:paraId="026F7CCD" w14:textId="77777777" w:rsidR="00410294" w:rsidRDefault="00410294" w:rsidP="00832CD7">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23948" id="_x0000_t202" coordsize="21600,21600" o:spt="202" path="m0,0l0,21600,21600,21600,21600,0xe">
              <v:stroke joinstyle="miter"/>
              <v:path gradientshapeok="t" o:connecttype="rect"/>
            </v:shapetype>
            <v:shape id="Text Box 1" o:spid="_x0000_s1027" type="#_x0000_t202" style="position:absolute;margin-left:40.75pt;margin-top:42.55pt;width:491.1pt;height:2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410294" w14:paraId="0921C36F" w14:textId="77777777">
                      <w:tc>
                        <w:tcPr>
                          <w:tcW w:w="9837" w:type="dxa"/>
                          <w:tcBorders>
                            <w:bottom w:val="single" w:sz="4" w:space="0" w:color="auto"/>
                          </w:tcBorders>
                        </w:tcPr>
                        <w:p w14:paraId="46676F33" w14:textId="0B9813F1" w:rsidR="00410294" w:rsidRDefault="00410294" w:rsidP="00832CD7">
                          <w:pPr>
                            <w:pStyle w:val="LEUHeaderOne"/>
                          </w:pPr>
                          <w:r>
                            <w:t>ELEC5681 – Programming</w:t>
                          </w:r>
                          <w:r w:rsidR="00886FCD">
                            <w:t>:</w:t>
                          </w:r>
                          <w:r>
                            <w:t xml:space="preserve"> MATLAB </w:t>
                          </w:r>
                          <w:r w:rsidR="00886FCD">
                            <w:t>(Test</w:t>
                          </w:r>
                          <w:r>
                            <w:t xml:space="preserve"> 2)</w:t>
                          </w:r>
                        </w:p>
                      </w:tc>
                    </w:tr>
                    <w:tr w:rsidR="00410294" w14:paraId="64ED6603" w14:textId="77777777">
                      <w:tc>
                        <w:tcPr>
                          <w:tcW w:w="9837" w:type="dxa"/>
                          <w:tcBorders>
                            <w:top w:val="single" w:sz="4" w:space="0" w:color="auto"/>
                          </w:tcBorders>
                        </w:tcPr>
                        <w:p w14:paraId="6F532CDF" w14:textId="27C18DFE" w:rsidR="00410294" w:rsidRDefault="00410294" w:rsidP="00832CD7">
                          <w:pPr>
                            <w:pStyle w:val="LEUHeaderTwo"/>
                          </w:pPr>
                          <w:r>
                            <w:fldChar w:fldCharType="begin"/>
                          </w:r>
                          <w:r>
                            <w:instrText xml:space="preserve"> STYLEREF  LEU_FP_Subtitle </w:instrText>
                          </w:r>
                          <w:r>
                            <w:fldChar w:fldCharType="separate"/>
                          </w:r>
                          <w:r w:rsidR="00BF5A5E">
                            <w:rPr>
                              <w:noProof/>
                            </w:rPr>
                            <w:t>Function program; work with Matrices in MATLAB, Finding roots, (and optional: Differentiation)</w:t>
                          </w:r>
                          <w:r>
                            <w:rPr>
                              <w:noProof/>
                            </w:rPr>
                            <w:fldChar w:fldCharType="end"/>
                          </w:r>
                        </w:p>
                      </w:tc>
                    </w:tr>
                  </w:tbl>
                  <w:p w14:paraId="026F7CCD" w14:textId="77777777" w:rsidR="00410294" w:rsidRDefault="00410294" w:rsidP="00832CD7">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EE70E" w14:textId="77777777" w:rsidR="00410294" w:rsidRDefault="00410294" w:rsidP="00832CD7">
    <w:pPr>
      <w:pStyle w:val="LEUHeader"/>
    </w:pPr>
    <w:r>
      <w:rPr>
        <w:noProof/>
        <w:lang w:eastAsia="en-GB"/>
      </w:rPr>
      <mc:AlternateContent>
        <mc:Choice Requires="wps">
          <w:drawing>
            <wp:anchor distT="0" distB="0" distL="114300" distR="114300" simplePos="0" relativeHeight="251659264" behindDoc="0" locked="1" layoutInCell="1" allowOverlap="1" wp14:anchorId="18ED469C" wp14:editId="61BA8E6F">
              <wp:simplePos x="0" y="0"/>
              <wp:positionH relativeFrom="page">
                <wp:posOffset>4889500</wp:posOffset>
              </wp:positionH>
              <wp:positionV relativeFrom="page">
                <wp:posOffset>1548130</wp:posOffset>
              </wp:positionV>
              <wp:extent cx="2447290" cy="862965"/>
              <wp:effectExtent l="0" t="0" r="0" b="952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8629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27499E53" w14:textId="77777777" w:rsidR="00410294" w:rsidRDefault="00410294">
                          <w:r>
                            <w:rPr>
                              <w:noProof/>
                              <w:lang w:eastAsia="en-GB"/>
                            </w:rPr>
                            <w:drawing>
                              <wp:inline distT="0" distB="0" distL="0" distR="0" wp14:anchorId="26349846" wp14:editId="4AC270B3">
                                <wp:extent cx="2427605" cy="862965"/>
                                <wp:effectExtent l="19050" t="0" r="0" b="0"/>
                                <wp:docPr id="1" name="Picture 1" descr="LeedsUni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White"/>
                                        <pic:cNvPicPr>
                                          <a:picLocks noChangeAspect="1" noChangeArrowheads="1"/>
                                        </pic:cNvPicPr>
                                      </pic:nvPicPr>
                                      <pic:blipFill>
                                        <a:blip r:embed="rId1"/>
                                        <a:srcRect/>
                                        <a:stretch>
                                          <a:fillRect/>
                                        </a:stretch>
                                      </pic:blipFill>
                                      <pic:spPr bwMode="auto">
                                        <a:xfrm>
                                          <a:off x="0" y="0"/>
                                          <a:ext cx="2427605" cy="862965"/>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ED469C" id="_x0000_t202" coordsize="21600,21600" o:spt="202" path="m,l,21600r21600,l21600,xe">
              <v:stroke joinstyle="miter"/>
              <v:path gradientshapeok="t" o:connecttype="rect"/>
            </v:shapetype>
            <v:shape id="Text Box 4" o:spid="_x0000_s1028" type="#_x0000_t202" style="position:absolute;margin-left:385pt;margin-top:121.9pt;width:192.7pt;height:67.9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" filled="f" stroked="f">
              <v:textbox style="mso-fit-shape-to-text:t" inset="0,0,0,0">
                <w:txbxContent>
                  <w:p w14:paraId="27499E53" w14:textId="77777777" w:rsidR="00410294" w:rsidRDefault="00410294">
                    <w:r>
                      <w:rPr>
                        <w:noProof/>
                        <w:lang w:eastAsia="en-GB"/>
                      </w:rPr>
                      <w:drawing>
                        <wp:inline distT="0" distB="0" distL="0" distR="0" wp14:anchorId="26349846" wp14:editId="4AC270B3">
                          <wp:extent cx="2427605" cy="862965"/>
                          <wp:effectExtent l="19050" t="0" r="0" b="0"/>
                          <wp:docPr id="1" name="Picture 1" descr="LeedsUni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White"/>
                                  <pic:cNvPicPr>
                                    <a:picLocks noChangeAspect="1" noChangeArrowheads="1"/>
                                  </pic:cNvPicPr>
                                </pic:nvPicPr>
                                <pic:blipFill>
                                  <a:blip r:embed="rId2"/>
                                  <a:srcRect/>
                                  <a:stretch>
                                    <a:fillRect/>
                                  </a:stretch>
                                </pic:blipFill>
                                <pic:spPr bwMode="auto">
                                  <a:xfrm>
                                    <a:off x="0" y="0"/>
                                    <a:ext cx="2427605" cy="862965"/>
                                  </a:xfrm>
                                  <a:prstGeom prst="rect">
                                    <a:avLst/>
                                  </a:prstGeom>
                                  <a:noFill/>
                                  <a:ln w="9525">
                                    <a:noFill/>
                                    <a:miter lim="800000"/>
                                    <a:headEnd/>
                                    <a:tailEnd/>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6192" behindDoc="0" locked="1" layoutInCell="1" allowOverlap="1" wp14:anchorId="4CF72844" wp14:editId="40D0A0C7">
              <wp:simplePos x="0" y="0"/>
              <wp:positionH relativeFrom="page">
                <wp:posOffset>0</wp:posOffset>
              </wp:positionH>
              <wp:positionV relativeFrom="page">
                <wp:posOffset>0</wp:posOffset>
              </wp:positionV>
              <wp:extent cx="7595870" cy="2512695"/>
              <wp:effectExtent l="0" t="0" r="508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5870" cy="2512695"/>
                      </a:xfrm>
                      <a:prstGeom prst="rect">
                        <a:avLst/>
                      </a:prstGeom>
                      <a:solidFill>
                        <a:srgbClr val="00000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E0CC0C" id="Rectangle 3" o:spid="_x0000_s1026" style="position:absolute;margin-left:0;margin-top:0;width:598.1pt;height:197.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" fillcolor="#000005" stroked="f">
              <w10:wrap anchorx="page" anchory="page"/>
              <w10:anchorlock/>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6B9E"/>
    <w:multiLevelType w:val="multilevel"/>
    <w:tmpl w:val="6BE4A2B8"/>
    <w:lvl w:ilvl="0">
      <w:start w:val="1"/>
      <w:numFmt w:val="decimal"/>
      <w:lvlText w:val="4.%1)"/>
      <w:lvlJc w:val="left"/>
      <w:pPr>
        <w:ind w:left="720" w:hanging="360"/>
      </w:pPr>
      <w:rPr>
        <w:rFonts w:hint="default"/>
        <w:b/>
      </w:rPr>
    </w:lvl>
    <w:lvl w:ilvl="1">
      <w:start w:val="5"/>
      <w:numFmt w:val="decimal"/>
      <w:isLgl/>
      <w:lvlText w:val="%1.%2"/>
      <w:lvlJc w:val="left"/>
      <w:pPr>
        <w:ind w:left="1059" w:hanging="555"/>
      </w:pPr>
      <w:rPr>
        <w:rFonts w:hint="default"/>
      </w:rPr>
    </w:lvl>
    <w:lvl w:ilvl="2">
      <w:start w:val="1"/>
      <w:numFmt w:val="decimal"/>
      <w:isLgl/>
      <w:lvlText w:val="%1.%2.%3"/>
      <w:lvlJc w:val="left"/>
      <w:pPr>
        <w:ind w:left="1530" w:hanging="720"/>
      </w:pPr>
      <w:rPr>
        <w:rFonts w:hint="default"/>
        <w:b/>
      </w:rPr>
    </w:lvl>
    <w:lvl w:ilvl="3">
      <w:start w:val="1"/>
      <w:numFmt w:val="decimal"/>
      <w:isLgl/>
      <w:lvlText w:val="%1.%2.%3.%4"/>
      <w:lvlJc w:val="left"/>
      <w:pPr>
        <w:ind w:left="1512"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808" w:hanging="1440"/>
      </w:pPr>
      <w:rPr>
        <w:rFonts w:hint="default"/>
      </w:rPr>
    </w:lvl>
    <w:lvl w:ilvl="8">
      <w:start w:val="1"/>
      <w:numFmt w:val="decimal"/>
      <w:isLgl/>
      <w:lvlText w:val="%1.%2.%3.%4.%5.%6.%7.%8.%9"/>
      <w:lvlJc w:val="left"/>
      <w:pPr>
        <w:ind w:left="3312" w:hanging="1800"/>
      </w:pPr>
      <w:rPr>
        <w:rFonts w:hint="default"/>
      </w:rPr>
    </w:lvl>
  </w:abstractNum>
  <w:abstractNum w:abstractNumId="1">
    <w:nsid w:val="010A01B1"/>
    <w:multiLevelType w:val="hybridMultilevel"/>
    <w:tmpl w:val="FF8EA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147117"/>
    <w:multiLevelType w:val="multilevel"/>
    <w:tmpl w:val="9E8AC15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7102BD3"/>
    <w:multiLevelType w:val="multilevel"/>
    <w:tmpl w:val="7A72E5A8"/>
    <w:lvl w:ilvl="0">
      <w:start w:val="1"/>
      <w:numFmt w:val="decimal"/>
      <w:lvlText w:val="%1."/>
      <w:lvlJc w:val="left"/>
      <w:pPr>
        <w:ind w:left="380" w:hanging="380"/>
      </w:pPr>
      <w:rPr>
        <w:rFonts w:hint="default"/>
      </w:rPr>
    </w:lvl>
    <w:lvl w:ilvl="1">
      <w:start w:val="3"/>
      <w:numFmt w:val="decimal"/>
      <w:lvlText w:val="%1.%2)"/>
      <w:lvlJc w:val="left"/>
      <w:pPr>
        <w:ind w:left="1080" w:hanging="720"/>
      </w:pPr>
      <w:rPr>
        <w:rFonts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8B06643"/>
    <w:multiLevelType w:val="multilevel"/>
    <w:tmpl w:val="CC542F36"/>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4C2B65"/>
    <w:multiLevelType w:val="hybridMultilevel"/>
    <w:tmpl w:val="FFF63C20"/>
    <w:lvl w:ilvl="0" w:tplc="CE8A3CE0">
      <w:start w:val="1"/>
      <w:numFmt w:val="decimal"/>
      <w:lvlText w:val="2.%1)"/>
      <w:lvlJc w:val="left"/>
      <w:pPr>
        <w:ind w:left="644"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D453BB4"/>
    <w:multiLevelType w:val="multilevel"/>
    <w:tmpl w:val="6F404206"/>
    <w:lvl w:ilvl="0">
      <w:start w:val="5"/>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0862640"/>
    <w:multiLevelType w:val="multilevel"/>
    <w:tmpl w:val="4C781028"/>
    <w:lvl w:ilvl="0">
      <w:start w:val="5"/>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12C076B"/>
    <w:multiLevelType w:val="multilevel"/>
    <w:tmpl w:val="4A806CC6"/>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1CE5247"/>
    <w:multiLevelType w:val="hybridMultilevel"/>
    <w:tmpl w:val="7758E1E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nsid w:val="14C91BCA"/>
    <w:multiLevelType w:val="hybridMultilevel"/>
    <w:tmpl w:val="4F8C010E"/>
    <w:lvl w:ilvl="0" w:tplc="095418E6">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12D85"/>
    <w:multiLevelType w:val="hybridMultilevel"/>
    <w:tmpl w:val="030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BDD2C72"/>
    <w:multiLevelType w:val="hybridMultilevel"/>
    <w:tmpl w:val="B636A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0D66D23"/>
    <w:multiLevelType w:val="hybridMultilevel"/>
    <w:tmpl w:val="12F21100"/>
    <w:lvl w:ilvl="0" w:tplc="86E817D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FEDCE140">
      <w:start w:val="1"/>
      <w:numFmt w:val="decimal"/>
      <w:lvlText w:val="2.5.%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82375"/>
    <w:multiLevelType w:val="hybridMultilevel"/>
    <w:tmpl w:val="AEF8F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880515"/>
    <w:multiLevelType w:val="multilevel"/>
    <w:tmpl w:val="399468E8"/>
    <w:lvl w:ilvl="0">
      <w:start w:val="1"/>
      <w:numFmt w:val="decimal"/>
      <w:lvlText w:val="%1"/>
      <w:lvlJc w:val="left"/>
      <w:pPr>
        <w:ind w:left="400" w:hanging="400"/>
      </w:pPr>
      <w:rPr>
        <w:rFonts w:ascii="Arial" w:hAnsi="Arial" w:cs="Arial" w:hint="default"/>
        <w:i w:val="0"/>
      </w:rPr>
    </w:lvl>
    <w:lvl w:ilvl="1">
      <w:start w:val="1"/>
      <w:numFmt w:val="decimal"/>
      <w:lvlText w:val="%1.%2"/>
      <w:lvlJc w:val="left"/>
      <w:pPr>
        <w:ind w:left="400" w:hanging="400"/>
      </w:pPr>
      <w:rPr>
        <w:rFonts w:ascii="Arial" w:hAnsi="Arial" w:cs="Arial" w:hint="default"/>
        <w:i w:val="0"/>
      </w:rPr>
    </w:lvl>
    <w:lvl w:ilvl="2">
      <w:start w:val="1"/>
      <w:numFmt w:val="decimal"/>
      <w:lvlText w:val="%1.%2.%3"/>
      <w:lvlJc w:val="left"/>
      <w:pPr>
        <w:ind w:left="720" w:hanging="720"/>
      </w:pPr>
      <w:rPr>
        <w:rFonts w:ascii="Arial" w:hAnsi="Arial" w:cs="Arial" w:hint="default"/>
        <w:i w:val="0"/>
      </w:rPr>
    </w:lvl>
    <w:lvl w:ilvl="3">
      <w:start w:val="1"/>
      <w:numFmt w:val="decimal"/>
      <w:lvlText w:val="%1.%2.%3.%4"/>
      <w:lvlJc w:val="left"/>
      <w:pPr>
        <w:ind w:left="1080" w:hanging="1080"/>
      </w:pPr>
      <w:rPr>
        <w:rFonts w:ascii="Arial" w:hAnsi="Arial" w:cs="Arial" w:hint="default"/>
        <w:i w:val="0"/>
      </w:rPr>
    </w:lvl>
    <w:lvl w:ilvl="4">
      <w:start w:val="1"/>
      <w:numFmt w:val="decimal"/>
      <w:lvlText w:val="%1.%2.%3.%4.%5"/>
      <w:lvlJc w:val="left"/>
      <w:pPr>
        <w:ind w:left="1080" w:hanging="1080"/>
      </w:pPr>
      <w:rPr>
        <w:rFonts w:ascii="Arial" w:hAnsi="Arial" w:cs="Arial" w:hint="default"/>
        <w:i w:val="0"/>
      </w:rPr>
    </w:lvl>
    <w:lvl w:ilvl="5">
      <w:start w:val="1"/>
      <w:numFmt w:val="decimal"/>
      <w:lvlText w:val="%1.%2.%3.%4.%5.%6"/>
      <w:lvlJc w:val="left"/>
      <w:pPr>
        <w:ind w:left="1440" w:hanging="1440"/>
      </w:pPr>
      <w:rPr>
        <w:rFonts w:ascii="Arial" w:hAnsi="Arial" w:cs="Arial" w:hint="default"/>
        <w:i w:val="0"/>
      </w:rPr>
    </w:lvl>
    <w:lvl w:ilvl="6">
      <w:start w:val="1"/>
      <w:numFmt w:val="decimal"/>
      <w:lvlText w:val="%1.%2.%3.%4.%5.%6.%7"/>
      <w:lvlJc w:val="left"/>
      <w:pPr>
        <w:ind w:left="1440" w:hanging="1440"/>
      </w:pPr>
      <w:rPr>
        <w:rFonts w:ascii="Arial" w:hAnsi="Arial" w:cs="Arial" w:hint="default"/>
        <w:i w:val="0"/>
      </w:rPr>
    </w:lvl>
    <w:lvl w:ilvl="7">
      <w:start w:val="1"/>
      <w:numFmt w:val="decimal"/>
      <w:lvlText w:val="%1.%2.%3.%4.%5.%6.%7.%8"/>
      <w:lvlJc w:val="left"/>
      <w:pPr>
        <w:ind w:left="1800" w:hanging="1800"/>
      </w:pPr>
      <w:rPr>
        <w:rFonts w:ascii="Arial" w:hAnsi="Arial" w:cs="Arial" w:hint="default"/>
        <w:i w:val="0"/>
      </w:rPr>
    </w:lvl>
    <w:lvl w:ilvl="8">
      <w:start w:val="1"/>
      <w:numFmt w:val="decimal"/>
      <w:lvlText w:val="%1.%2.%3.%4.%5.%6.%7.%8.%9"/>
      <w:lvlJc w:val="left"/>
      <w:pPr>
        <w:ind w:left="1800" w:hanging="1800"/>
      </w:pPr>
      <w:rPr>
        <w:rFonts w:ascii="Arial" w:hAnsi="Arial" w:cs="Arial" w:hint="default"/>
        <w:i w:val="0"/>
      </w:rPr>
    </w:lvl>
  </w:abstractNum>
  <w:abstractNum w:abstractNumId="16">
    <w:nsid w:val="2F8968F6"/>
    <w:multiLevelType w:val="hybridMultilevel"/>
    <w:tmpl w:val="8F007894"/>
    <w:lvl w:ilvl="0" w:tplc="613E05FA">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AB4038"/>
    <w:multiLevelType w:val="hybridMultilevel"/>
    <w:tmpl w:val="C0447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924DD"/>
    <w:multiLevelType w:val="hybridMultilevel"/>
    <w:tmpl w:val="3FDA0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260424E"/>
    <w:multiLevelType w:val="multilevel"/>
    <w:tmpl w:val="AEF8F3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4C07813"/>
    <w:multiLevelType w:val="multilevel"/>
    <w:tmpl w:val="7C263E68"/>
    <w:lvl w:ilvl="0">
      <w:start w:val="1"/>
      <w:numFmt w:val="decimal"/>
      <w:lvlText w:val="4.%1)"/>
      <w:lvlJc w:val="left"/>
      <w:pPr>
        <w:ind w:left="720" w:hanging="360"/>
      </w:pPr>
      <w:rPr>
        <w:rFonts w:hint="default"/>
        <w:b/>
      </w:rPr>
    </w:lvl>
    <w:lvl w:ilvl="1">
      <w:start w:val="5"/>
      <w:numFmt w:val="decimal"/>
      <w:isLgl/>
      <w:lvlText w:val="%1.%2"/>
      <w:lvlJc w:val="left"/>
      <w:pPr>
        <w:ind w:left="1059" w:hanging="555"/>
      </w:pPr>
      <w:rPr>
        <w:rFonts w:hint="default"/>
      </w:rPr>
    </w:lvl>
    <w:lvl w:ilvl="2">
      <w:start w:val="1"/>
      <w:numFmt w:val="decimal"/>
      <w:isLgl/>
      <w:lvlText w:val="%1.%2.%3"/>
      <w:lvlJc w:val="left"/>
      <w:pPr>
        <w:ind w:left="1530" w:hanging="720"/>
      </w:pPr>
      <w:rPr>
        <w:rFonts w:hint="default"/>
        <w:b/>
      </w:rPr>
    </w:lvl>
    <w:lvl w:ilvl="3">
      <w:start w:val="1"/>
      <w:numFmt w:val="decimal"/>
      <w:isLgl/>
      <w:lvlText w:val="%1.%2.%3.%4"/>
      <w:lvlJc w:val="left"/>
      <w:pPr>
        <w:ind w:left="1512"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808" w:hanging="1440"/>
      </w:pPr>
      <w:rPr>
        <w:rFonts w:hint="default"/>
      </w:rPr>
    </w:lvl>
    <w:lvl w:ilvl="8">
      <w:start w:val="1"/>
      <w:numFmt w:val="decimal"/>
      <w:isLgl/>
      <w:lvlText w:val="%1.%2.%3.%4.%5.%6.%7.%8.%9"/>
      <w:lvlJc w:val="left"/>
      <w:pPr>
        <w:ind w:left="3312" w:hanging="1800"/>
      </w:pPr>
      <w:rPr>
        <w:rFonts w:hint="default"/>
      </w:rPr>
    </w:lvl>
  </w:abstractNum>
  <w:abstractNum w:abstractNumId="21">
    <w:nsid w:val="34DE57FD"/>
    <w:multiLevelType w:val="hybridMultilevel"/>
    <w:tmpl w:val="ADBCB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F00DCD"/>
    <w:multiLevelType w:val="hybridMultilevel"/>
    <w:tmpl w:val="23247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6F6A0B"/>
    <w:multiLevelType w:val="hybridMultilevel"/>
    <w:tmpl w:val="FEE08070"/>
    <w:lvl w:ilvl="0" w:tplc="1340CF02">
      <w:start w:val="1"/>
      <w:numFmt w:val="decimal"/>
      <w:lvlText w:val="3.%1)"/>
      <w:lvlJc w:val="left"/>
      <w:pPr>
        <w:ind w:left="644"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E5B9C"/>
    <w:multiLevelType w:val="hybridMultilevel"/>
    <w:tmpl w:val="04EA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B35435"/>
    <w:multiLevelType w:val="multilevel"/>
    <w:tmpl w:val="CC542F36"/>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521F2C72"/>
    <w:multiLevelType w:val="hybridMultilevel"/>
    <w:tmpl w:val="15BC1A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77642"/>
    <w:multiLevelType w:val="hybridMultilevel"/>
    <w:tmpl w:val="1BD89E5C"/>
    <w:lvl w:ilvl="0" w:tplc="B0BA6126">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DD65E6"/>
    <w:multiLevelType w:val="hybridMultilevel"/>
    <w:tmpl w:val="09881AE6"/>
    <w:lvl w:ilvl="0" w:tplc="B43E32D0">
      <w:start w:val="1"/>
      <w:numFmt w:val="decimal"/>
      <w:lvlText w:val="2.%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E876E1"/>
    <w:multiLevelType w:val="multilevel"/>
    <w:tmpl w:val="B98A6F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A4260E2"/>
    <w:multiLevelType w:val="hybridMultilevel"/>
    <w:tmpl w:val="56F448E4"/>
    <w:lvl w:ilvl="0" w:tplc="B118942E">
      <w:start w:val="1"/>
      <w:numFmt w:val="decimal"/>
      <w:lvlText w:val="1.%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5BB624E2"/>
    <w:multiLevelType w:val="hybridMultilevel"/>
    <w:tmpl w:val="6980F054"/>
    <w:lvl w:ilvl="0" w:tplc="08090001">
      <w:start w:val="1"/>
      <w:numFmt w:val="bullet"/>
      <w:lvlText w:val=""/>
      <w:lvlJc w:val="left"/>
      <w:pPr>
        <w:ind w:left="360" w:hanging="360"/>
      </w:pPr>
      <w:rPr>
        <w:rFonts w:ascii="Symbol" w:hAnsi="Symbol" w:hint="default"/>
        <w:b/>
        <w:i w:val="0"/>
      </w:rPr>
    </w:lvl>
    <w:lvl w:ilvl="1" w:tplc="08090019" w:tentative="1">
      <w:start w:val="1"/>
      <w:numFmt w:val="lowerLetter"/>
      <w:lvlText w:val="%2."/>
      <w:lvlJc w:val="left"/>
      <w:pPr>
        <w:ind w:left="1941" w:hanging="360"/>
      </w:pPr>
    </w:lvl>
    <w:lvl w:ilvl="2" w:tplc="0809001B" w:tentative="1">
      <w:start w:val="1"/>
      <w:numFmt w:val="lowerRoman"/>
      <w:lvlText w:val="%3."/>
      <w:lvlJc w:val="right"/>
      <w:pPr>
        <w:ind w:left="2661" w:hanging="180"/>
      </w:pPr>
    </w:lvl>
    <w:lvl w:ilvl="3" w:tplc="0809000F" w:tentative="1">
      <w:start w:val="1"/>
      <w:numFmt w:val="decimal"/>
      <w:lvlText w:val="%4."/>
      <w:lvlJc w:val="left"/>
      <w:pPr>
        <w:ind w:left="3381" w:hanging="360"/>
      </w:pPr>
    </w:lvl>
    <w:lvl w:ilvl="4" w:tplc="08090019" w:tentative="1">
      <w:start w:val="1"/>
      <w:numFmt w:val="lowerLetter"/>
      <w:lvlText w:val="%5."/>
      <w:lvlJc w:val="left"/>
      <w:pPr>
        <w:ind w:left="4101" w:hanging="360"/>
      </w:pPr>
    </w:lvl>
    <w:lvl w:ilvl="5" w:tplc="0809001B" w:tentative="1">
      <w:start w:val="1"/>
      <w:numFmt w:val="lowerRoman"/>
      <w:lvlText w:val="%6."/>
      <w:lvlJc w:val="right"/>
      <w:pPr>
        <w:ind w:left="4821" w:hanging="180"/>
      </w:pPr>
    </w:lvl>
    <w:lvl w:ilvl="6" w:tplc="0809000F" w:tentative="1">
      <w:start w:val="1"/>
      <w:numFmt w:val="decimal"/>
      <w:lvlText w:val="%7."/>
      <w:lvlJc w:val="left"/>
      <w:pPr>
        <w:ind w:left="5541" w:hanging="360"/>
      </w:pPr>
    </w:lvl>
    <w:lvl w:ilvl="7" w:tplc="08090019" w:tentative="1">
      <w:start w:val="1"/>
      <w:numFmt w:val="lowerLetter"/>
      <w:lvlText w:val="%8."/>
      <w:lvlJc w:val="left"/>
      <w:pPr>
        <w:ind w:left="6261" w:hanging="360"/>
      </w:pPr>
    </w:lvl>
    <w:lvl w:ilvl="8" w:tplc="0809001B" w:tentative="1">
      <w:start w:val="1"/>
      <w:numFmt w:val="lowerRoman"/>
      <w:lvlText w:val="%9."/>
      <w:lvlJc w:val="right"/>
      <w:pPr>
        <w:ind w:left="6981" w:hanging="180"/>
      </w:pPr>
    </w:lvl>
  </w:abstractNum>
  <w:abstractNum w:abstractNumId="32">
    <w:nsid w:val="5D8341B6"/>
    <w:multiLevelType w:val="multilevel"/>
    <w:tmpl w:val="7C263E68"/>
    <w:lvl w:ilvl="0">
      <w:start w:val="1"/>
      <w:numFmt w:val="decimal"/>
      <w:lvlText w:val="4.%1)"/>
      <w:lvlJc w:val="left"/>
      <w:pPr>
        <w:ind w:left="720" w:hanging="360"/>
      </w:pPr>
      <w:rPr>
        <w:rFonts w:hint="default"/>
        <w:b/>
      </w:rPr>
    </w:lvl>
    <w:lvl w:ilvl="1">
      <w:start w:val="5"/>
      <w:numFmt w:val="decimal"/>
      <w:isLgl/>
      <w:lvlText w:val="%1.%2"/>
      <w:lvlJc w:val="left"/>
      <w:pPr>
        <w:ind w:left="1059" w:hanging="555"/>
      </w:pPr>
      <w:rPr>
        <w:rFonts w:hint="default"/>
      </w:rPr>
    </w:lvl>
    <w:lvl w:ilvl="2">
      <w:start w:val="1"/>
      <w:numFmt w:val="decimal"/>
      <w:isLgl/>
      <w:lvlText w:val="%1.%2.%3"/>
      <w:lvlJc w:val="left"/>
      <w:pPr>
        <w:ind w:left="1530" w:hanging="720"/>
      </w:pPr>
      <w:rPr>
        <w:rFonts w:hint="default"/>
        <w:b/>
      </w:rPr>
    </w:lvl>
    <w:lvl w:ilvl="3">
      <w:start w:val="1"/>
      <w:numFmt w:val="decimal"/>
      <w:isLgl/>
      <w:lvlText w:val="%1.%2.%3.%4"/>
      <w:lvlJc w:val="left"/>
      <w:pPr>
        <w:ind w:left="1512"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808" w:hanging="1440"/>
      </w:pPr>
      <w:rPr>
        <w:rFonts w:hint="default"/>
      </w:rPr>
    </w:lvl>
    <w:lvl w:ilvl="8">
      <w:start w:val="1"/>
      <w:numFmt w:val="decimal"/>
      <w:isLgl/>
      <w:lvlText w:val="%1.%2.%3.%4.%5.%6.%7.%8.%9"/>
      <w:lvlJc w:val="left"/>
      <w:pPr>
        <w:ind w:left="3312" w:hanging="1800"/>
      </w:pPr>
      <w:rPr>
        <w:rFonts w:hint="default"/>
      </w:rPr>
    </w:lvl>
  </w:abstractNum>
  <w:abstractNum w:abstractNumId="33">
    <w:nsid w:val="5EB06217"/>
    <w:multiLevelType w:val="hybridMultilevel"/>
    <w:tmpl w:val="BBFA0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07A64F3"/>
    <w:multiLevelType w:val="hybridMultilevel"/>
    <w:tmpl w:val="3EDE4A9E"/>
    <w:lvl w:ilvl="0" w:tplc="A7A63540">
      <w:start w:val="5"/>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6290E7E"/>
    <w:multiLevelType w:val="hybridMultilevel"/>
    <w:tmpl w:val="763A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30126A"/>
    <w:multiLevelType w:val="hybridMultilevel"/>
    <w:tmpl w:val="3B1C13EE"/>
    <w:lvl w:ilvl="0" w:tplc="613E05F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C2582D"/>
    <w:multiLevelType w:val="multilevel"/>
    <w:tmpl w:val="06DEBD9A"/>
    <w:lvl w:ilvl="0">
      <w:start w:val="5"/>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45F3B8B"/>
    <w:multiLevelType w:val="multilevel"/>
    <w:tmpl w:val="5B1E0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Task"/>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93497E"/>
    <w:multiLevelType w:val="multilevel"/>
    <w:tmpl w:val="53321B0A"/>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nsid w:val="79A163B8"/>
    <w:multiLevelType w:val="multilevel"/>
    <w:tmpl w:val="EDB6FCB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BF542AE"/>
    <w:multiLevelType w:val="multilevel"/>
    <w:tmpl w:val="EDB6FCB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C6459C4"/>
    <w:multiLevelType w:val="hybridMultilevel"/>
    <w:tmpl w:val="095EB346"/>
    <w:lvl w:ilvl="0" w:tplc="CE8A3CE0">
      <w:start w:val="1"/>
      <w:numFmt w:val="decimal"/>
      <w:lvlText w:val="2.%1)"/>
      <w:lvlJc w:val="left"/>
      <w:pPr>
        <w:ind w:left="36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D134DA"/>
    <w:multiLevelType w:val="hybridMultilevel"/>
    <w:tmpl w:val="81E23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F3A17B3"/>
    <w:multiLevelType w:val="multilevel"/>
    <w:tmpl w:val="D9B44C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FAB288D"/>
    <w:multiLevelType w:val="hybridMultilevel"/>
    <w:tmpl w:val="F5B6EF92"/>
    <w:lvl w:ilvl="0" w:tplc="22FA1D50">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8"/>
  </w:num>
  <w:num w:numId="2">
    <w:abstractNumId w:val="17"/>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4"/>
  </w:num>
  <w:num w:numId="6">
    <w:abstractNumId w:val="16"/>
  </w:num>
  <w:num w:numId="7">
    <w:abstractNumId w:val="14"/>
  </w:num>
  <w:num w:numId="8">
    <w:abstractNumId w:val="45"/>
  </w:num>
  <w:num w:numId="9">
    <w:abstractNumId w:val="42"/>
  </w:num>
  <w:num w:numId="10">
    <w:abstractNumId w:val="26"/>
  </w:num>
  <w:num w:numId="11">
    <w:abstractNumId w:val="33"/>
  </w:num>
  <w:num w:numId="12">
    <w:abstractNumId w:val="25"/>
  </w:num>
  <w:num w:numId="13">
    <w:abstractNumId w:val="41"/>
  </w:num>
  <w:num w:numId="14">
    <w:abstractNumId w:val="40"/>
  </w:num>
  <w:num w:numId="15">
    <w:abstractNumId w:val="19"/>
  </w:num>
  <w:num w:numId="16">
    <w:abstractNumId w:val="3"/>
  </w:num>
  <w:num w:numId="17">
    <w:abstractNumId w:val="29"/>
  </w:num>
  <w:num w:numId="18">
    <w:abstractNumId w:val="34"/>
  </w:num>
  <w:num w:numId="19">
    <w:abstractNumId w:val="8"/>
  </w:num>
  <w:num w:numId="20">
    <w:abstractNumId w:val="4"/>
  </w:num>
  <w:num w:numId="21">
    <w:abstractNumId w:val="2"/>
  </w:num>
  <w:num w:numId="22">
    <w:abstractNumId w:val="39"/>
  </w:num>
  <w:num w:numId="23">
    <w:abstractNumId w:val="37"/>
  </w:num>
  <w:num w:numId="24">
    <w:abstractNumId w:val="6"/>
  </w:num>
  <w:num w:numId="25">
    <w:abstractNumId w:val="7"/>
  </w:num>
  <w:num w:numId="26">
    <w:abstractNumId w:val="36"/>
  </w:num>
  <w:num w:numId="27">
    <w:abstractNumId w:val="10"/>
  </w:num>
  <w:num w:numId="28">
    <w:abstractNumId w:val="20"/>
  </w:num>
  <w:num w:numId="29">
    <w:abstractNumId w:val="23"/>
  </w:num>
  <w:num w:numId="30">
    <w:abstractNumId w:val="32"/>
  </w:num>
  <w:num w:numId="31">
    <w:abstractNumId w:val="27"/>
  </w:num>
  <w:num w:numId="32">
    <w:abstractNumId w:val="0"/>
  </w:num>
  <w:num w:numId="33">
    <w:abstractNumId w:val="13"/>
  </w:num>
  <w:num w:numId="34">
    <w:abstractNumId w:val="44"/>
  </w:num>
  <w:num w:numId="35">
    <w:abstractNumId w:val="30"/>
  </w:num>
  <w:num w:numId="36">
    <w:abstractNumId w:val="11"/>
  </w:num>
  <w:num w:numId="37">
    <w:abstractNumId w:val="9"/>
  </w:num>
  <w:num w:numId="38">
    <w:abstractNumId w:val="5"/>
  </w:num>
  <w:num w:numId="39">
    <w:abstractNumId w:val="18"/>
  </w:num>
  <w:num w:numId="40">
    <w:abstractNumId w:val="22"/>
  </w:num>
  <w:num w:numId="41">
    <w:abstractNumId w:val="1"/>
  </w:num>
  <w:num w:numId="42">
    <w:abstractNumId w:val="43"/>
  </w:num>
  <w:num w:numId="43">
    <w:abstractNumId w:val="21"/>
  </w:num>
  <w:num w:numId="44">
    <w:abstractNumId w:val="12"/>
  </w:num>
  <w:num w:numId="45">
    <w:abstractNumId w:val="28"/>
  </w:num>
  <w:num w:numId="46">
    <w:abstractNumId w:val="35"/>
  </w:num>
  <w:num w:numId="47">
    <w:abstractNumId w:val="13"/>
    <w:lvlOverride w:ilvl="0">
      <w:startOverride w:val="1"/>
    </w:lvlOverride>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29"/>
    <w:rsid w:val="00023BD2"/>
    <w:rsid w:val="00026305"/>
    <w:rsid w:val="00035CEB"/>
    <w:rsid w:val="000461DC"/>
    <w:rsid w:val="00050449"/>
    <w:rsid w:val="000528C4"/>
    <w:rsid w:val="00053516"/>
    <w:rsid w:val="00053D81"/>
    <w:rsid w:val="000568A8"/>
    <w:rsid w:val="00057EF6"/>
    <w:rsid w:val="00064BFB"/>
    <w:rsid w:val="00065792"/>
    <w:rsid w:val="00065BEC"/>
    <w:rsid w:val="000701B9"/>
    <w:rsid w:val="00071FDA"/>
    <w:rsid w:val="00076970"/>
    <w:rsid w:val="000769AC"/>
    <w:rsid w:val="000858AB"/>
    <w:rsid w:val="000A63A8"/>
    <w:rsid w:val="000B4E68"/>
    <w:rsid w:val="000B4F29"/>
    <w:rsid w:val="000B5005"/>
    <w:rsid w:val="000B5011"/>
    <w:rsid w:val="000B57F5"/>
    <w:rsid w:val="000B58DF"/>
    <w:rsid w:val="000C50EF"/>
    <w:rsid w:val="000D1A42"/>
    <w:rsid w:val="000D2D5D"/>
    <w:rsid w:val="000D4849"/>
    <w:rsid w:val="000F2C2C"/>
    <w:rsid w:val="000F3420"/>
    <w:rsid w:val="000F3B7A"/>
    <w:rsid w:val="000F6609"/>
    <w:rsid w:val="00105947"/>
    <w:rsid w:val="00111203"/>
    <w:rsid w:val="0011523B"/>
    <w:rsid w:val="0012018C"/>
    <w:rsid w:val="001250B6"/>
    <w:rsid w:val="0013321A"/>
    <w:rsid w:val="00133279"/>
    <w:rsid w:val="00137A69"/>
    <w:rsid w:val="001400E8"/>
    <w:rsid w:val="001516F0"/>
    <w:rsid w:val="00152B0C"/>
    <w:rsid w:val="00157B08"/>
    <w:rsid w:val="00167B3E"/>
    <w:rsid w:val="00167FA1"/>
    <w:rsid w:val="001914C9"/>
    <w:rsid w:val="001964F6"/>
    <w:rsid w:val="001A0015"/>
    <w:rsid w:val="001C0FE4"/>
    <w:rsid w:val="001C198A"/>
    <w:rsid w:val="001C64AC"/>
    <w:rsid w:val="001D0FF9"/>
    <w:rsid w:val="001D76B9"/>
    <w:rsid w:val="001E0688"/>
    <w:rsid w:val="001E210A"/>
    <w:rsid w:val="001F29D5"/>
    <w:rsid w:val="001F48CC"/>
    <w:rsid w:val="00201346"/>
    <w:rsid w:val="002118D3"/>
    <w:rsid w:val="0022028A"/>
    <w:rsid w:val="00227AE3"/>
    <w:rsid w:val="0025654A"/>
    <w:rsid w:val="00260F35"/>
    <w:rsid w:val="002673E6"/>
    <w:rsid w:val="00267C31"/>
    <w:rsid w:val="00267E4D"/>
    <w:rsid w:val="00274E8B"/>
    <w:rsid w:val="002757B0"/>
    <w:rsid w:val="00276299"/>
    <w:rsid w:val="00283C7E"/>
    <w:rsid w:val="00290BB2"/>
    <w:rsid w:val="002916AE"/>
    <w:rsid w:val="002B4975"/>
    <w:rsid w:val="002C7BC5"/>
    <w:rsid w:val="002C7FCB"/>
    <w:rsid w:val="002D512D"/>
    <w:rsid w:val="002E1EA8"/>
    <w:rsid w:val="002F08E1"/>
    <w:rsid w:val="002F2E01"/>
    <w:rsid w:val="00302061"/>
    <w:rsid w:val="0030265F"/>
    <w:rsid w:val="00303B48"/>
    <w:rsid w:val="00304F09"/>
    <w:rsid w:val="003122C8"/>
    <w:rsid w:val="00312577"/>
    <w:rsid w:val="00312D1C"/>
    <w:rsid w:val="00316F95"/>
    <w:rsid w:val="00323735"/>
    <w:rsid w:val="00327909"/>
    <w:rsid w:val="00331C49"/>
    <w:rsid w:val="003340C3"/>
    <w:rsid w:val="003371C0"/>
    <w:rsid w:val="00343642"/>
    <w:rsid w:val="00344DE5"/>
    <w:rsid w:val="00352189"/>
    <w:rsid w:val="00353F81"/>
    <w:rsid w:val="00357A7D"/>
    <w:rsid w:val="003624B9"/>
    <w:rsid w:val="00372177"/>
    <w:rsid w:val="0039100A"/>
    <w:rsid w:val="003928BA"/>
    <w:rsid w:val="003A1C63"/>
    <w:rsid w:val="003A679A"/>
    <w:rsid w:val="003A7317"/>
    <w:rsid w:val="003B20D8"/>
    <w:rsid w:val="003B6D02"/>
    <w:rsid w:val="003C1D34"/>
    <w:rsid w:val="003C3FD9"/>
    <w:rsid w:val="003C7350"/>
    <w:rsid w:val="003D1B54"/>
    <w:rsid w:val="003E4DC6"/>
    <w:rsid w:val="003F70A0"/>
    <w:rsid w:val="004029F2"/>
    <w:rsid w:val="00402E39"/>
    <w:rsid w:val="004061A7"/>
    <w:rsid w:val="00410294"/>
    <w:rsid w:val="00412756"/>
    <w:rsid w:val="0042698D"/>
    <w:rsid w:val="004322B8"/>
    <w:rsid w:val="00434D4C"/>
    <w:rsid w:val="004352E1"/>
    <w:rsid w:val="00441160"/>
    <w:rsid w:val="00443167"/>
    <w:rsid w:val="0045102F"/>
    <w:rsid w:val="00455964"/>
    <w:rsid w:val="00460E42"/>
    <w:rsid w:val="004800FF"/>
    <w:rsid w:val="004814A7"/>
    <w:rsid w:val="00481F30"/>
    <w:rsid w:val="0048272D"/>
    <w:rsid w:val="00483C59"/>
    <w:rsid w:val="00487F67"/>
    <w:rsid w:val="00493E55"/>
    <w:rsid w:val="004A09CC"/>
    <w:rsid w:val="004A4F55"/>
    <w:rsid w:val="004A63E1"/>
    <w:rsid w:val="004A6806"/>
    <w:rsid w:val="004B7A17"/>
    <w:rsid w:val="004C0654"/>
    <w:rsid w:val="004D0A38"/>
    <w:rsid w:val="004D2622"/>
    <w:rsid w:val="004D77BA"/>
    <w:rsid w:val="004D7CBC"/>
    <w:rsid w:val="004E7D15"/>
    <w:rsid w:val="004F0A8A"/>
    <w:rsid w:val="004F4830"/>
    <w:rsid w:val="004F5CEF"/>
    <w:rsid w:val="005004C5"/>
    <w:rsid w:val="00506CF8"/>
    <w:rsid w:val="00527FD8"/>
    <w:rsid w:val="00557024"/>
    <w:rsid w:val="005669A1"/>
    <w:rsid w:val="00567869"/>
    <w:rsid w:val="005779F7"/>
    <w:rsid w:val="005829C9"/>
    <w:rsid w:val="00583DE0"/>
    <w:rsid w:val="00590985"/>
    <w:rsid w:val="0059397A"/>
    <w:rsid w:val="00596064"/>
    <w:rsid w:val="005A6494"/>
    <w:rsid w:val="005A6A7D"/>
    <w:rsid w:val="005B48BC"/>
    <w:rsid w:val="005C3B89"/>
    <w:rsid w:val="005C62D6"/>
    <w:rsid w:val="005D368B"/>
    <w:rsid w:val="005F3F35"/>
    <w:rsid w:val="0060650E"/>
    <w:rsid w:val="006153AE"/>
    <w:rsid w:val="00624C5D"/>
    <w:rsid w:val="00626D72"/>
    <w:rsid w:val="00626D81"/>
    <w:rsid w:val="006333D8"/>
    <w:rsid w:val="00636AB5"/>
    <w:rsid w:val="0065019A"/>
    <w:rsid w:val="00651FC5"/>
    <w:rsid w:val="00657B71"/>
    <w:rsid w:val="00663CAA"/>
    <w:rsid w:val="00664DA6"/>
    <w:rsid w:val="006A36A2"/>
    <w:rsid w:val="006C77E9"/>
    <w:rsid w:val="006D329C"/>
    <w:rsid w:val="006E3F31"/>
    <w:rsid w:val="006E5152"/>
    <w:rsid w:val="006F28FC"/>
    <w:rsid w:val="00701765"/>
    <w:rsid w:val="00705168"/>
    <w:rsid w:val="00720A0C"/>
    <w:rsid w:val="00731430"/>
    <w:rsid w:val="00731C00"/>
    <w:rsid w:val="00752314"/>
    <w:rsid w:val="00766246"/>
    <w:rsid w:val="007676F7"/>
    <w:rsid w:val="007707E1"/>
    <w:rsid w:val="007818D4"/>
    <w:rsid w:val="007819E8"/>
    <w:rsid w:val="007911AC"/>
    <w:rsid w:val="007A7E45"/>
    <w:rsid w:val="007B1C07"/>
    <w:rsid w:val="007B2AED"/>
    <w:rsid w:val="007B7EF5"/>
    <w:rsid w:val="007C21A6"/>
    <w:rsid w:val="007C23F1"/>
    <w:rsid w:val="007C6485"/>
    <w:rsid w:val="007D174C"/>
    <w:rsid w:val="007D1D11"/>
    <w:rsid w:val="007E2689"/>
    <w:rsid w:val="007F0F3B"/>
    <w:rsid w:val="007F31CC"/>
    <w:rsid w:val="007F6B9B"/>
    <w:rsid w:val="008009EB"/>
    <w:rsid w:val="00811839"/>
    <w:rsid w:val="00814A9E"/>
    <w:rsid w:val="0081560D"/>
    <w:rsid w:val="00817FA0"/>
    <w:rsid w:val="00825B1E"/>
    <w:rsid w:val="008267B6"/>
    <w:rsid w:val="00832CD7"/>
    <w:rsid w:val="00835065"/>
    <w:rsid w:val="00837539"/>
    <w:rsid w:val="00845393"/>
    <w:rsid w:val="008468D9"/>
    <w:rsid w:val="00847CB9"/>
    <w:rsid w:val="00852143"/>
    <w:rsid w:val="00866D91"/>
    <w:rsid w:val="00873D69"/>
    <w:rsid w:val="00883405"/>
    <w:rsid w:val="00886FCD"/>
    <w:rsid w:val="00890161"/>
    <w:rsid w:val="00892A61"/>
    <w:rsid w:val="00897795"/>
    <w:rsid w:val="008A0881"/>
    <w:rsid w:val="008A10E9"/>
    <w:rsid w:val="008A3EE6"/>
    <w:rsid w:val="008A7E5D"/>
    <w:rsid w:val="008B32E5"/>
    <w:rsid w:val="008C49D9"/>
    <w:rsid w:val="008D57A5"/>
    <w:rsid w:val="008F0886"/>
    <w:rsid w:val="008F0CAA"/>
    <w:rsid w:val="008F5B1D"/>
    <w:rsid w:val="00902460"/>
    <w:rsid w:val="00906CC7"/>
    <w:rsid w:val="009312A3"/>
    <w:rsid w:val="009333A1"/>
    <w:rsid w:val="00934450"/>
    <w:rsid w:val="00953DC8"/>
    <w:rsid w:val="00957FF0"/>
    <w:rsid w:val="00964284"/>
    <w:rsid w:val="00964F7F"/>
    <w:rsid w:val="00965E3A"/>
    <w:rsid w:val="009722ED"/>
    <w:rsid w:val="009773C9"/>
    <w:rsid w:val="00982D00"/>
    <w:rsid w:val="00985428"/>
    <w:rsid w:val="00994FB8"/>
    <w:rsid w:val="009A06B2"/>
    <w:rsid w:val="009A7139"/>
    <w:rsid w:val="009B0DA2"/>
    <w:rsid w:val="009B171B"/>
    <w:rsid w:val="009B79E8"/>
    <w:rsid w:val="009C0F25"/>
    <w:rsid w:val="009C111F"/>
    <w:rsid w:val="009C24FF"/>
    <w:rsid w:val="009C7683"/>
    <w:rsid w:val="009D463F"/>
    <w:rsid w:val="009E3693"/>
    <w:rsid w:val="009F1930"/>
    <w:rsid w:val="009F20A3"/>
    <w:rsid w:val="009F2AE3"/>
    <w:rsid w:val="009F58DC"/>
    <w:rsid w:val="009F6685"/>
    <w:rsid w:val="009F7F28"/>
    <w:rsid w:val="00A03BD7"/>
    <w:rsid w:val="00A16246"/>
    <w:rsid w:val="00A17AAB"/>
    <w:rsid w:val="00A205DF"/>
    <w:rsid w:val="00A20D56"/>
    <w:rsid w:val="00A323D5"/>
    <w:rsid w:val="00A41DD5"/>
    <w:rsid w:val="00A52D2B"/>
    <w:rsid w:val="00A62E16"/>
    <w:rsid w:val="00A65514"/>
    <w:rsid w:val="00A65D5A"/>
    <w:rsid w:val="00A73CA1"/>
    <w:rsid w:val="00A77854"/>
    <w:rsid w:val="00A80968"/>
    <w:rsid w:val="00A81FD6"/>
    <w:rsid w:val="00A903B1"/>
    <w:rsid w:val="00A92CC7"/>
    <w:rsid w:val="00A95931"/>
    <w:rsid w:val="00A9616A"/>
    <w:rsid w:val="00AA3A5C"/>
    <w:rsid w:val="00AA7D4A"/>
    <w:rsid w:val="00AB074F"/>
    <w:rsid w:val="00AB1367"/>
    <w:rsid w:val="00AB3A70"/>
    <w:rsid w:val="00AB7A1E"/>
    <w:rsid w:val="00AD1A7E"/>
    <w:rsid w:val="00AD1C2A"/>
    <w:rsid w:val="00AD29CE"/>
    <w:rsid w:val="00AD6C80"/>
    <w:rsid w:val="00AE1B6E"/>
    <w:rsid w:val="00AE46F5"/>
    <w:rsid w:val="00AF1127"/>
    <w:rsid w:val="00AF2A16"/>
    <w:rsid w:val="00B17846"/>
    <w:rsid w:val="00B317FF"/>
    <w:rsid w:val="00B42BB4"/>
    <w:rsid w:val="00B843B9"/>
    <w:rsid w:val="00B860C1"/>
    <w:rsid w:val="00B95B95"/>
    <w:rsid w:val="00B969EA"/>
    <w:rsid w:val="00BB037E"/>
    <w:rsid w:val="00BB44F1"/>
    <w:rsid w:val="00BB727E"/>
    <w:rsid w:val="00BC1226"/>
    <w:rsid w:val="00BC1BCF"/>
    <w:rsid w:val="00BD287B"/>
    <w:rsid w:val="00BD6C70"/>
    <w:rsid w:val="00BE03A9"/>
    <w:rsid w:val="00BE04D6"/>
    <w:rsid w:val="00BF26DB"/>
    <w:rsid w:val="00BF5A5E"/>
    <w:rsid w:val="00BF5BAD"/>
    <w:rsid w:val="00C05655"/>
    <w:rsid w:val="00C0782F"/>
    <w:rsid w:val="00C156E2"/>
    <w:rsid w:val="00C221FB"/>
    <w:rsid w:val="00C30023"/>
    <w:rsid w:val="00C31F1E"/>
    <w:rsid w:val="00C40603"/>
    <w:rsid w:val="00C431B5"/>
    <w:rsid w:val="00C462E7"/>
    <w:rsid w:val="00C46D73"/>
    <w:rsid w:val="00C47EF0"/>
    <w:rsid w:val="00C536F3"/>
    <w:rsid w:val="00C538A5"/>
    <w:rsid w:val="00C555D1"/>
    <w:rsid w:val="00C64CEE"/>
    <w:rsid w:val="00C667EB"/>
    <w:rsid w:val="00C72D01"/>
    <w:rsid w:val="00C73737"/>
    <w:rsid w:val="00C81EC9"/>
    <w:rsid w:val="00C91237"/>
    <w:rsid w:val="00C92BC2"/>
    <w:rsid w:val="00C95EC6"/>
    <w:rsid w:val="00CA5F03"/>
    <w:rsid w:val="00CB257F"/>
    <w:rsid w:val="00CC2086"/>
    <w:rsid w:val="00CC75E0"/>
    <w:rsid w:val="00CE746F"/>
    <w:rsid w:val="00CE7F9B"/>
    <w:rsid w:val="00CF44C5"/>
    <w:rsid w:val="00D171C5"/>
    <w:rsid w:val="00D20ED7"/>
    <w:rsid w:val="00D218DF"/>
    <w:rsid w:val="00D319F8"/>
    <w:rsid w:val="00D35135"/>
    <w:rsid w:val="00D40B6E"/>
    <w:rsid w:val="00D4138D"/>
    <w:rsid w:val="00D42607"/>
    <w:rsid w:val="00D51098"/>
    <w:rsid w:val="00D543B7"/>
    <w:rsid w:val="00D66DC9"/>
    <w:rsid w:val="00D71B30"/>
    <w:rsid w:val="00D753E6"/>
    <w:rsid w:val="00D779F4"/>
    <w:rsid w:val="00D83E87"/>
    <w:rsid w:val="00D91122"/>
    <w:rsid w:val="00DA0B7D"/>
    <w:rsid w:val="00DA4171"/>
    <w:rsid w:val="00DB692A"/>
    <w:rsid w:val="00DC0D9E"/>
    <w:rsid w:val="00DC6EA9"/>
    <w:rsid w:val="00DD5BA4"/>
    <w:rsid w:val="00DD6BDD"/>
    <w:rsid w:val="00DE3A4F"/>
    <w:rsid w:val="00DF0C2D"/>
    <w:rsid w:val="00DF288D"/>
    <w:rsid w:val="00DF3047"/>
    <w:rsid w:val="00DF45D3"/>
    <w:rsid w:val="00E0345A"/>
    <w:rsid w:val="00E06224"/>
    <w:rsid w:val="00E0768C"/>
    <w:rsid w:val="00E167F7"/>
    <w:rsid w:val="00E275BA"/>
    <w:rsid w:val="00E300F7"/>
    <w:rsid w:val="00E43017"/>
    <w:rsid w:val="00E52015"/>
    <w:rsid w:val="00E6335C"/>
    <w:rsid w:val="00E735D4"/>
    <w:rsid w:val="00E7598D"/>
    <w:rsid w:val="00E7656C"/>
    <w:rsid w:val="00E82F86"/>
    <w:rsid w:val="00E91AA2"/>
    <w:rsid w:val="00E95769"/>
    <w:rsid w:val="00E95C22"/>
    <w:rsid w:val="00EA2445"/>
    <w:rsid w:val="00ED0C08"/>
    <w:rsid w:val="00ED4FB3"/>
    <w:rsid w:val="00ED6995"/>
    <w:rsid w:val="00ED7674"/>
    <w:rsid w:val="00EE6CED"/>
    <w:rsid w:val="00F00134"/>
    <w:rsid w:val="00F03145"/>
    <w:rsid w:val="00F05DE2"/>
    <w:rsid w:val="00F13E2B"/>
    <w:rsid w:val="00F14C71"/>
    <w:rsid w:val="00F20220"/>
    <w:rsid w:val="00F26F5D"/>
    <w:rsid w:val="00F306BE"/>
    <w:rsid w:val="00F3588A"/>
    <w:rsid w:val="00F41F1A"/>
    <w:rsid w:val="00F427E6"/>
    <w:rsid w:val="00F45A4C"/>
    <w:rsid w:val="00F657A6"/>
    <w:rsid w:val="00F71B72"/>
    <w:rsid w:val="00F71F44"/>
    <w:rsid w:val="00F73969"/>
    <w:rsid w:val="00F73ED1"/>
    <w:rsid w:val="00F751AE"/>
    <w:rsid w:val="00F75EB1"/>
    <w:rsid w:val="00F83206"/>
    <w:rsid w:val="00F8683B"/>
    <w:rsid w:val="00FC0E0F"/>
    <w:rsid w:val="00FC11B1"/>
    <w:rsid w:val="00FC5AD2"/>
    <w:rsid w:val="00FE114E"/>
    <w:rsid w:val="00FE2B16"/>
    <w:rsid w:val="00FE3A6A"/>
    <w:rsid w:val="00FE5EB0"/>
    <w:rsid w:val="00FF6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99F3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19E8"/>
    <w:rPr>
      <w:lang w:val="en-GB"/>
    </w:rPr>
  </w:style>
  <w:style w:type="paragraph" w:styleId="Heading1">
    <w:name w:val="heading 1"/>
    <w:basedOn w:val="Normal"/>
    <w:next w:val="Normal"/>
    <w:link w:val="Heading1Char"/>
    <w:uiPriority w:val="9"/>
    <w:qFormat/>
    <w:rsid w:val="00C536F3"/>
    <w:pPr>
      <w:keepNext/>
      <w:keepLines/>
      <w:numPr>
        <w:numId w:val="33"/>
      </w:numPr>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1332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cs="Arial"/>
      <w:lang w:val="en-GB"/>
    </w:rPr>
  </w:style>
  <w:style w:type="paragraph" w:styleId="Header">
    <w:name w:val="header"/>
    <w:basedOn w:val="Normal"/>
    <w:rsid w:val="00832CD7"/>
    <w:pPr>
      <w:tabs>
        <w:tab w:val="center" w:pos="4153"/>
        <w:tab w:val="right" w:pos="8306"/>
      </w:tabs>
    </w:pPr>
  </w:style>
  <w:style w:type="paragraph" w:styleId="Footer">
    <w:name w:val="footer"/>
    <w:basedOn w:val="Normal"/>
    <w:link w:val="FooterChar"/>
    <w:uiPriority w:val="99"/>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link w:val="LEUBodyTextChar"/>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757B0"/>
    <w:pPr>
      <w:spacing w:before="60" w:line="280" w:lineRule="exact"/>
    </w:pPr>
    <w:rPr>
      <w:rFonts w:ascii="Arial" w:hAnsi="Arial"/>
      <w:caps/>
      <w:color w:val="FFFFFF"/>
      <w:lang w:val="en-GB"/>
    </w:rPr>
  </w:style>
  <w:style w:type="paragraph" w:customStyle="1" w:styleId="LEUFPSchool">
    <w:name w:val="LEU_FP_School"/>
    <w:next w:val="LEUFPFac"/>
    <w:rsid w:val="002757B0"/>
    <w:pPr>
      <w:spacing w:line="400" w:lineRule="exact"/>
    </w:pPr>
    <w:rPr>
      <w:rFonts w:ascii="Arial" w:hAnsi="Arial"/>
      <w:b/>
      <w:color w:val="FFFFFF"/>
      <w:sz w:val="36"/>
      <w:szCs w:val="36"/>
      <w:lang w:val="en-GB"/>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rsid w:val="00275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56E2"/>
    <w:rPr>
      <w:rFonts w:ascii="Tahoma" w:hAnsi="Tahoma" w:cs="Tahoma"/>
      <w:sz w:val="16"/>
      <w:szCs w:val="16"/>
    </w:rPr>
  </w:style>
  <w:style w:type="character" w:customStyle="1" w:styleId="BalloonTextChar">
    <w:name w:val="Balloon Text Char"/>
    <w:basedOn w:val="DefaultParagraphFont"/>
    <w:link w:val="BalloonText"/>
    <w:uiPriority w:val="99"/>
    <w:semiHidden/>
    <w:rsid w:val="00C156E2"/>
    <w:rPr>
      <w:rFonts w:ascii="Tahoma" w:hAnsi="Tahoma" w:cs="Tahoma"/>
      <w:sz w:val="16"/>
      <w:szCs w:val="16"/>
      <w:lang w:val="en-GB"/>
    </w:rPr>
  </w:style>
  <w:style w:type="character" w:customStyle="1" w:styleId="FooterChar">
    <w:name w:val="Footer Char"/>
    <w:basedOn w:val="DefaultParagraphFont"/>
    <w:link w:val="Footer"/>
    <w:uiPriority w:val="99"/>
    <w:rsid w:val="00E91AA2"/>
    <w:rPr>
      <w:sz w:val="24"/>
      <w:szCs w:val="24"/>
      <w:lang w:val="en-GB"/>
    </w:rPr>
  </w:style>
  <w:style w:type="paragraph" w:styleId="ListParagraph">
    <w:name w:val="List Paragraph"/>
    <w:basedOn w:val="Normal"/>
    <w:uiPriority w:val="34"/>
    <w:qFormat/>
    <w:rsid w:val="0011523B"/>
    <w:pPr>
      <w:ind w:left="720"/>
      <w:contextualSpacing/>
    </w:pPr>
  </w:style>
  <w:style w:type="paragraph" w:customStyle="1" w:styleId="Task">
    <w:name w:val="Task"/>
    <w:basedOn w:val="LEUBodyText"/>
    <w:link w:val="TaskChar"/>
    <w:qFormat/>
    <w:rsid w:val="00BF5BAD"/>
    <w:pPr>
      <w:numPr>
        <w:ilvl w:val="2"/>
        <w:numId w:val="1"/>
      </w:numPr>
      <w:shd w:val="clear" w:color="auto" w:fill="B8CCE4" w:themeFill="accent1" w:themeFillTint="66"/>
      <w:ind w:right="849" w:hanging="11"/>
      <w:jc w:val="both"/>
    </w:pPr>
    <w:rPr>
      <w:sz w:val="22"/>
      <w:szCs w:val="22"/>
    </w:rPr>
  </w:style>
  <w:style w:type="paragraph" w:customStyle="1" w:styleId="code">
    <w:name w:val="code"/>
    <w:basedOn w:val="LEUBodyText"/>
    <w:link w:val="codeChar"/>
    <w:qFormat/>
    <w:rsid w:val="00071FDA"/>
    <w:pPr>
      <w:shd w:val="clear" w:color="auto" w:fill="D9D9D9" w:themeFill="background1" w:themeFillShade="D9"/>
      <w:jc w:val="both"/>
    </w:pPr>
    <w:rPr>
      <w:rFonts w:ascii="Courier New" w:hAnsi="Courier New" w:cs="Courier New"/>
      <w:sz w:val="22"/>
      <w:szCs w:val="22"/>
    </w:rPr>
  </w:style>
  <w:style w:type="character" w:customStyle="1" w:styleId="LEUNormalChar">
    <w:name w:val="LEU_Normal Char"/>
    <w:basedOn w:val="DefaultParagraphFont"/>
    <w:link w:val="LEUNormal"/>
    <w:rsid w:val="00BF5BAD"/>
    <w:rPr>
      <w:rFonts w:ascii="Arial" w:hAnsi="Arial" w:cs="Arial"/>
      <w:sz w:val="24"/>
      <w:szCs w:val="24"/>
      <w:lang w:val="en-GB"/>
    </w:rPr>
  </w:style>
  <w:style w:type="character" w:customStyle="1" w:styleId="LEUBodyTextChar">
    <w:name w:val="LEU_Body Text Char"/>
    <w:basedOn w:val="LEUNormalChar"/>
    <w:link w:val="LEUBodyText"/>
    <w:rsid w:val="00BF5BAD"/>
    <w:rPr>
      <w:rFonts w:ascii="Arial" w:hAnsi="Arial" w:cs="Arial"/>
      <w:sz w:val="24"/>
      <w:szCs w:val="24"/>
      <w:lang w:val="en-GB"/>
    </w:rPr>
  </w:style>
  <w:style w:type="character" w:customStyle="1" w:styleId="TaskChar">
    <w:name w:val="Task Char"/>
    <w:basedOn w:val="LEUBodyTextChar"/>
    <w:link w:val="Task"/>
    <w:rsid w:val="00BF5BAD"/>
    <w:rPr>
      <w:rFonts w:ascii="Arial" w:hAnsi="Arial" w:cs="Arial"/>
      <w:sz w:val="22"/>
      <w:szCs w:val="22"/>
      <w:shd w:val="clear" w:color="auto" w:fill="B8CCE4" w:themeFill="accent1" w:themeFillTint="66"/>
      <w:lang w:val="en-GB"/>
    </w:rPr>
  </w:style>
  <w:style w:type="character" w:styleId="PlaceholderText">
    <w:name w:val="Placeholder Text"/>
    <w:basedOn w:val="DefaultParagraphFont"/>
    <w:uiPriority w:val="99"/>
    <w:semiHidden/>
    <w:rsid w:val="00026305"/>
    <w:rPr>
      <w:color w:val="808080"/>
    </w:rPr>
  </w:style>
  <w:style w:type="character" w:customStyle="1" w:styleId="codeChar">
    <w:name w:val="code Char"/>
    <w:basedOn w:val="LEUBodyTextChar"/>
    <w:link w:val="code"/>
    <w:rsid w:val="00071FDA"/>
    <w:rPr>
      <w:rFonts w:ascii="Courier New" w:hAnsi="Courier New" w:cs="Courier New"/>
      <w:sz w:val="22"/>
      <w:szCs w:val="22"/>
      <w:shd w:val="clear" w:color="auto" w:fill="D9D9D9" w:themeFill="background1" w:themeFillShade="D9"/>
      <w:lang w:val="en-GB"/>
    </w:rPr>
  </w:style>
  <w:style w:type="paragraph" w:customStyle="1" w:styleId="MATLAB">
    <w:name w:val="MATLAB"/>
    <w:basedOn w:val="LEUBodyText"/>
    <w:link w:val="MATLABChar"/>
    <w:qFormat/>
    <w:rsid w:val="00720A0C"/>
    <w:pPr>
      <w:shd w:val="clear" w:color="auto" w:fill="D9D9D9" w:themeFill="background1" w:themeFillShade="D9"/>
      <w:ind w:left="567" w:right="566"/>
      <w:jc w:val="both"/>
    </w:pPr>
    <w:rPr>
      <w:rFonts w:ascii="Consolas" w:hAnsi="Consolas"/>
    </w:rPr>
  </w:style>
  <w:style w:type="character" w:customStyle="1" w:styleId="MATLABChar">
    <w:name w:val="MATLAB Char"/>
    <w:basedOn w:val="LEUBodyTextChar"/>
    <w:link w:val="MATLAB"/>
    <w:rsid w:val="00720A0C"/>
    <w:rPr>
      <w:rFonts w:ascii="Consolas" w:hAnsi="Consolas" w:cs="Arial"/>
      <w:sz w:val="20"/>
      <w:szCs w:val="20"/>
      <w:shd w:val="clear" w:color="auto" w:fill="D9D9D9" w:themeFill="background1" w:themeFillShade="D9"/>
      <w:lang w:val="en-GB"/>
    </w:rPr>
  </w:style>
  <w:style w:type="character" w:customStyle="1" w:styleId="Heading1Char">
    <w:name w:val="Heading 1 Char"/>
    <w:basedOn w:val="DefaultParagraphFont"/>
    <w:link w:val="Heading1"/>
    <w:uiPriority w:val="9"/>
    <w:rsid w:val="00C536F3"/>
    <w:rPr>
      <w:rFonts w:asciiTheme="majorHAnsi" w:eastAsiaTheme="majorEastAsia" w:hAnsiTheme="majorHAnsi" w:cstheme="majorBidi"/>
      <w:b/>
      <w:bCs/>
      <w:color w:val="365F91" w:themeColor="accent1" w:themeShade="BF"/>
      <w:sz w:val="32"/>
      <w:szCs w:val="32"/>
      <w:lang w:val="en-GB"/>
    </w:rPr>
  </w:style>
  <w:style w:type="character" w:customStyle="1" w:styleId="Heading2Char">
    <w:name w:val="Heading 2 Char"/>
    <w:basedOn w:val="DefaultParagraphFont"/>
    <w:link w:val="Heading2"/>
    <w:uiPriority w:val="9"/>
    <w:rsid w:val="0013321A"/>
    <w:rPr>
      <w:rFonts w:asciiTheme="majorHAnsi" w:eastAsiaTheme="majorEastAsia" w:hAnsiTheme="majorHAnsi" w:cstheme="majorBidi"/>
      <w:b/>
      <w:bCs/>
      <w:color w:val="4F81BD" w:themeColor="accent1"/>
      <w:sz w:val="26"/>
      <w:szCs w:val="26"/>
      <w:lang w:val="en-GB"/>
    </w:rPr>
  </w:style>
  <w:style w:type="paragraph" w:styleId="Title">
    <w:name w:val="Title"/>
    <w:basedOn w:val="LEUFPTitle"/>
    <w:next w:val="Normal"/>
    <w:link w:val="TitleChar"/>
    <w:uiPriority w:val="10"/>
    <w:qFormat/>
    <w:rsid w:val="003928BA"/>
  </w:style>
  <w:style w:type="character" w:customStyle="1" w:styleId="TitleChar">
    <w:name w:val="Title Char"/>
    <w:basedOn w:val="DefaultParagraphFont"/>
    <w:link w:val="Title"/>
    <w:uiPriority w:val="10"/>
    <w:rsid w:val="003928BA"/>
    <w:rPr>
      <w:rFonts w:ascii="Arial" w:hAnsi="Arial" w:cs="Arial"/>
      <w:sz w:val="64"/>
      <w:szCs w:val="64"/>
      <w:lang w:val="en-GB"/>
    </w:rPr>
  </w:style>
  <w:style w:type="paragraph" w:styleId="TOCHeading">
    <w:name w:val="TOC Heading"/>
    <w:basedOn w:val="Heading1"/>
    <w:next w:val="Normal"/>
    <w:uiPriority w:val="39"/>
    <w:unhideWhenUsed/>
    <w:qFormat/>
    <w:rsid w:val="00076970"/>
    <w:pPr>
      <w:numPr>
        <w:numId w:val="0"/>
      </w:numPr>
      <w:spacing w:before="240" w:line="259" w:lineRule="auto"/>
      <w:outlineLvl w:val="9"/>
    </w:pPr>
    <w:rPr>
      <w:b w:val="0"/>
      <w:bCs w:val="0"/>
      <w:lang w:val="en-US"/>
    </w:rPr>
  </w:style>
  <w:style w:type="paragraph" w:styleId="TOC1">
    <w:name w:val="toc 1"/>
    <w:basedOn w:val="Normal"/>
    <w:next w:val="Normal"/>
    <w:autoRedefine/>
    <w:uiPriority w:val="39"/>
    <w:unhideWhenUsed/>
    <w:rsid w:val="00076970"/>
    <w:pPr>
      <w:spacing w:after="100"/>
    </w:pPr>
  </w:style>
  <w:style w:type="paragraph" w:styleId="TOC2">
    <w:name w:val="toc 2"/>
    <w:basedOn w:val="Normal"/>
    <w:next w:val="Normal"/>
    <w:autoRedefine/>
    <w:uiPriority w:val="39"/>
    <w:unhideWhenUsed/>
    <w:rsid w:val="00076970"/>
    <w:pPr>
      <w:spacing w:after="100"/>
      <w:ind w:left="240"/>
    </w:pPr>
  </w:style>
  <w:style w:type="character" w:styleId="Hyperlink">
    <w:name w:val="Hyperlink"/>
    <w:basedOn w:val="DefaultParagraphFont"/>
    <w:uiPriority w:val="99"/>
    <w:unhideWhenUsed/>
    <w:rsid w:val="000769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28988">
      <w:bodyDiv w:val="1"/>
      <w:marLeft w:val="0"/>
      <w:marRight w:val="0"/>
      <w:marTop w:val="0"/>
      <w:marBottom w:val="0"/>
      <w:divBdr>
        <w:top w:val="none" w:sz="0" w:space="0" w:color="auto"/>
        <w:left w:val="none" w:sz="0" w:space="0" w:color="auto"/>
        <w:bottom w:val="none" w:sz="0" w:space="0" w:color="auto"/>
        <w:right w:val="none" w:sz="0" w:space="0" w:color="auto"/>
      </w:divBdr>
    </w:div>
    <w:div w:id="671103066">
      <w:bodyDiv w:val="1"/>
      <w:marLeft w:val="0"/>
      <w:marRight w:val="0"/>
      <w:marTop w:val="0"/>
      <w:marBottom w:val="0"/>
      <w:divBdr>
        <w:top w:val="none" w:sz="0" w:space="0" w:color="auto"/>
        <w:left w:val="none" w:sz="0" w:space="0" w:color="auto"/>
        <w:bottom w:val="none" w:sz="0" w:space="0" w:color="auto"/>
        <w:right w:val="none" w:sz="0" w:space="0" w:color="auto"/>
      </w:divBdr>
      <w:divsChild>
        <w:div w:id="746420527">
          <w:marLeft w:val="0"/>
          <w:marRight w:val="0"/>
          <w:marTop w:val="0"/>
          <w:marBottom w:val="0"/>
          <w:divBdr>
            <w:top w:val="none" w:sz="0" w:space="0" w:color="auto"/>
            <w:left w:val="none" w:sz="0" w:space="0" w:color="auto"/>
            <w:bottom w:val="none" w:sz="0" w:space="0" w:color="auto"/>
            <w:right w:val="none" w:sz="0" w:space="0" w:color="auto"/>
          </w:divBdr>
        </w:div>
        <w:div w:id="439109167">
          <w:marLeft w:val="0"/>
          <w:marRight w:val="0"/>
          <w:marTop w:val="0"/>
          <w:marBottom w:val="0"/>
          <w:divBdr>
            <w:top w:val="none" w:sz="0" w:space="0" w:color="auto"/>
            <w:left w:val="none" w:sz="0" w:space="0" w:color="auto"/>
            <w:bottom w:val="none" w:sz="0" w:space="0" w:color="auto"/>
            <w:right w:val="none" w:sz="0" w:space="0" w:color="auto"/>
          </w:divBdr>
        </w:div>
        <w:div w:id="266813287">
          <w:marLeft w:val="0"/>
          <w:marRight w:val="0"/>
          <w:marTop w:val="0"/>
          <w:marBottom w:val="0"/>
          <w:divBdr>
            <w:top w:val="none" w:sz="0" w:space="0" w:color="auto"/>
            <w:left w:val="none" w:sz="0" w:space="0" w:color="auto"/>
            <w:bottom w:val="none" w:sz="0" w:space="0" w:color="auto"/>
            <w:right w:val="none" w:sz="0" w:space="0" w:color="auto"/>
          </w:divBdr>
        </w:div>
        <w:div w:id="1620574268">
          <w:marLeft w:val="0"/>
          <w:marRight w:val="0"/>
          <w:marTop w:val="0"/>
          <w:marBottom w:val="0"/>
          <w:divBdr>
            <w:top w:val="none" w:sz="0" w:space="0" w:color="auto"/>
            <w:left w:val="none" w:sz="0" w:space="0" w:color="auto"/>
            <w:bottom w:val="none" w:sz="0" w:space="0" w:color="auto"/>
            <w:right w:val="none" w:sz="0" w:space="0" w:color="auto"/>
          </w:divBdr>
        </w:div>
        <w:div w:id="146945796">
          <w:marLeft w:val="0"/>
          <w:marRight w:val="0"/>
          <w:marTop w:val="0"/>
          <w:marBottom w:val="0"/>
          <w:divBdr>
            <w:top w:val="none" w:sz="0" w:space="0" w:color="auto"/>
            <w:left w:val="none" w:sz="0" w:space="0" w:color="auto"/>
            <w:bottom w:val="none" w:sz="0" w:space="0" w:color="auto"/>
            <w:right w:val="none" w:sz="0" w:space="0" w:color="auto"/>
          </w:divBdr>
        </w:div>
        <w:div w:id="865101672">
          <w:marLeft w:val="0"/>
          <w:marRight w:val="0"/>
          <w:marTop w:val="0"/>
          <w:marBottom w:val="0"/>
          <w:divBdr>
            <w:top w:val="none" w:sz="0" w:space="0" w:color="auto"/>
            <w:left w:val="none" w:sz="0" w:space="0" w:color="auto"/>
            <w:bottom w:val="none" w:sz="0" w:space="0" w:color="auto"/>
            <w:right w:val="none" w:sz="0" w:space="0" w:color="auto"/>
          </w:divBdr>
        </w:div>
        <w:div w:id="539512466">
          <w:marLeft w:val="0"/>
          <w:marRight w:val="0"/>
          <w:marTop w:val="0"/>
          <w:marBottom w:val="0"/>
          <w:divBdr>
            <w:top w:val="none" w:sz="0" w:space="0" w:color="auto"/>
            <w:left w:val="none" w:sz="0" w:space="0" w:color="auto"/>
            <w:bottom w:val="none" w:sz="0" w:space="0" w:color="auto"/>
            <w:right w:val="none" w:sz="0" w:space="0" w:color="auto"/>
          </w:divBdr>
        </w:div>
        <w:div w:id="1130592261">
          <w:marLeft w:val="0"/>
          <w:marRight w:val="0"/>
          <w:marTop w:val="0"/>
          <w:marBottom w:val="0"/>
          <w:divBdr>
            <w:top w:val="none" w:sz="0" w:space="0" w:color="auto"/>
            <w:left w:val="none" w:sz="0" w:space="0" w:color="auto"/>
            <w:bottom w:val="none" w:sz="0" w:space="0" w:color="auto"/>
            <w:right w:val="none" w:sz="0" w:space="0" w:color="auto"/>
          </w:divBdr>
        </w:div>
        <w:div w:id="85003482">
          <w:marLeft w:val="0"/>
          <w:marRight w:val="0"/>
          <w:marTop w:val="0"/>
          <w:marBottom w:val="0"/>
          <w:divBdr>
            <w:top w:val="none" w:sz="0" w:space="0" w:color="auto"/>
            <w:left w:val="none" w:sz="0" w:space="0" w:color="auto"/>
            <w:bottom w:val="none" w:sz="0" w:space="0" w:color="auto"/>
            <w:right w:val="none" w:sz="0" w:space="0" w:color="auto"/>
          </w:divBdr>
        </w:div>
        <w:div w:id="187374300">
          <w:marLeft w:val="0"/>
          <w:marRight w:val="0"/>
          <w:marTop w:val="0"/>
          <w:marBottom w:val="0"/>
          <w:divBdr>
            <w:top w:val="none" w:sz="0" w:space="0" w:color="auto"/>
            <w:left w:val="none" w:sz="0" w:space="0" w:color="auto"/>
            <w:bottom w:val="none" w:sz="0" w:space="0" w:color="auto"/>
            <w:right w:val="none" w:sz="0" w:space="0" w:color="auto"/>
          </w:divBdr>
        </w:div>
        <w:div w:id="2060276137">
          <w:marLeft w:val="0"/>
          <w:marRight w:val="0"/>
          <w:marTop w:val="0"/>
          <w:marBottom w:val="0"/>
          <w:divBdr>
            <w:top w:val="none" w:sz="0" w:space="0" w:color="auto"/>
            <w:left w:val="none" w:sz="0" w:space="0" w:color="auto"/>
            <w:bottom w:val="none" w:sz="0" w:space="0" w:color="auto"/>
            <w:right w:val="none" w:sz="0" w:space="0" w:color="auto"/>
          </w:divBdr>
        </w:div>
        <w:div w:id="1851987603">
          <w:marLeft w:val="0"/>
          <w:marRight w:val="0"/>
          <w:marTop w:val="0"/>
          <w:marBottom w:val="0"/>
          <w:divBdr>
            <w:top w:val="none" w:sz="0" w:space="0" w:color="auto"/>
            <w:left w:val="none" w:sz="0" w:space="0" w:color="auto"/>
            <w:bottom w:val="none" w:sz="0" w:space="0" w:color="auto"/>
            <w:right w:val="none" w:sz="0" w:space="0" w:color="auto"/>
          </w:divBdr>
        </w:div>
        <w:div w:id="622886755">
          <w:marLeft w:val="0"/>
          <w:marRight w:val="0"/>
          <w:marTop w:val="0"/>
          <w:marBottom w:val="0"/>
          <w:divBdr>
            <w:top w:val="none" w:sz="0" w:space="0" w:color="auto"/>
            <w:left w:val="none" w:sz="0" w:space="0" w:color="auto"/>
            <w:bottom w:val="none" w:sz="0" w:space="0" w:color="auto"/>
            <w:right w:val="none" w:sz="0" w:space="0" w:color="auto"/>
          </w:divBdr>
        </w:div>
        <w:div w:id="358891608">
          <w:marLeft w:val="0"/>
          <w:marRight w:val="0"/>
          <w:marTop w:val="0"/>
          <w:marBottom w:val="0"/>
          <w:divBdr>
            <w:top w:val="none" w:sz="0" w:space="0" w:color="auto"/>
            <w:left w:val="none" w:sz="0" w:space="0" w:color="auto"/>
            <w:bottom w:val="none" w:sz="0" w:space="0" w:color="auto"/>
            <w:right w:val="none" w:sz="0" w:space="0" w:color="auto"/>
          </w:divBdr>
        </w:div>
        <w:div w:id="155607740">
          <w:marLeft w:val="0"/>
          <w:marRight w:val="0"/>
          <w:marTop w:val="0"/>
          <w:marBottom w:val="0"/>
          <w:divBdr>
            <w:top w:val="none" w:sz="0" w:space="0" w:color="auto"/>
            <w:left w:val="none" w:sz="0" w:space="0" w:color="auto"/>
            <w:bottom w:val="none" w:sz="0" w:space="0" w:color="auto"/>
            <w:right w:val="none" w:sz="0" w:space="0" w:color="auto"/>
          </w:divBdr>
        </w:div>
        <w:div w:id="1807815543">
          <w:marLeft w:val="0"/>
          <w:marRight w:val="0"/>
          <w:marTop w:val="0"/>
          <w:marBottom w:val="0"/>
          <w:divBdr>
            <w:top w:val="none" w:sz="0" w:space="0" w:color="auto"/>
            <w:left w:val="none" w:sz="0" w:space="0" w:color="auto"/>
            <w:bottom w:val="none" w:sz="0" w:space="0" w:color="auto"/>
            <w:right w:val="none" w:sz="0" w:space="0" w:color="auto"/>
          </w:divBdr>
        </w:div>
        <w:div w:id="1237936477">
          <w:marLeft w:val="0"/>
          <w:marRight w:val="0"/>
          <w:marTop w:val="0"/>
          <w:marBottom w:val="0"/>
          <w:divBdr>
            <w:top w:val="none" w:sz="0" w:space="0" w:color="auto"/>
            <w:left w:val="none" w:sz="0" w:space="0" w:color="auto"/>
            <w:bottom w:val="none" w:sz="0" w:space="0" w:color="auto"/>
            <w:right w:val="none" w:sz="0" w:space="0" w:color="auto"/>
          </w:divBdr>
        </w:div>
        <w:div w:id="1300499947">
          <w:marLeft w:val="0"/>
          <w:marRight w:val="0"/>
          <w:marTop w:val="0"/>
          <w:marBottom w:val="0"/>
          <w:divBdr>
            <w:top w:val="none" w:sz="0" w:space="0" w:color="auto"/>
            <w:left w:val="none" w:sz="0" w:space="0" w:color="auto"/>
            <w:bottom w:val="none" w:sz="0" w:space="0" w:color="auto"/>
            <w:right w:val="none" w:sz="0" w:space="0" w:color="auto"/>
          </w:divBdr>
        </w:div>
        <w:div w:id="33848723">
          <w:marLeft w:val="0"/>
          <w:marRight w:val="0"/>
          <w:marTop w:val="0"/>
          <w:marBottom w:val="0"/>
          <w:divBdr>
            <w:top w:val="none" w:sz="0" w:space="0" w:color="auto"/>
            <w:left w:val="none" w:sz="0" w:space="0" w:color="auto"/>
            <w:bottom w:val="none" w:sz="0" w:space="0" w:color="auto"/>
            <w:right w:val="none" w:sz="0" w:space="0" w:color="auto"/>
          </w:divBdr>
        </w:div>
        <w:div w:id="437681429">
          <w:marLeft w:val="0"/>
          <w:marRight w:val="0"/>
          <w:marTop w:val="0"/>
          <w:marBottom w:val="0"/>
          <w:divBdr>
            <w:top w:val="none" w:sz="0" w:space="0" w:color="auto"/>
            <w:left w:val="none" w:sz="0" w:space="0" w:color="auto"/>
            <w:bottom w:val="none" w:sz="0" w:space="0" w:color="auto"/>
            <w:right w:val="none" w:sz="0" w:space="0" w:color="auto"/>
          </w:divBdr>
        </w:div>
        <w:div w:id="1022824371">
          <w:marLeft w:val="0"/>
          <w:marRight w:val="0"/>
          <w:marTop w:val="0"/>
          <w:marBottom w:val="0"/>
          <w:divBdr>
            <w:top w:val="none" w:sz="0" w:space="0" w:color="auto"/>
            <w:left w:val="none" w:sz="0" w:space="0" w:color="auto"/>
            <w:bottom w:val="none" w:sz="0" w:space="0" w:color="auto"/>
            <w:right w:val="none" w:sz="0" w:space="0" w:color="auto"/>
          </w:divBdr>
        </w:div>
        <w:div w:id="1363552671">
          <w:marLeft w:val="0"/>
          <w:marRight w:val="0"/>
          <w:marTop w:val="0"/>
          <w:marBottom w:val="0"/>
          <w:divBdr>
            <w:top w:val="none" w:sz="0" w:space="0" w:color="auto"/>
            <w:left w:val="none" w:sz="0" w:space="0" w:color="auto"/>
            <w:bottom w:val="none" w:sz="0" w:space="0" w:color="auto"/>
            <w:right w:val="none" w:sz="0" w:space="0" w:color="auto"/>
          </w:divBdr>
        </w:div>
        <w:div w:id="1398942252">
          <w:marLeft w:val="0"/>
          <w:marRight w:val="0"/>
          <w:marTop w:val="0"/>
          <w:marBottom w:val="0"/>
          <w:divBdr>
            <w:top w:val="none" w:sz="0" w:space="0" w:color="auto"/>
            <w:left w:val="none" w:sz="0" w:space="0" w:color="auto"/>
            <w:bottom w:val="none" w:sz="0" w:space="0" w:color="auto"/>
            <w:right w:val="none" w:sz="0" w:space="0" w:color="auto"/>
          </w:divBdr>
        </w:div>
        <w:div w:id="11996599">
          <w:marLeft w:val="0"/>
          <w:marRight w:val="0"/>
          <w:marTop w:val="0"/>
          <w:marBottom w:val="0"/>
          <w:divBdr>
            <w:top w:val="none" w:sz="0" w:space="0" w:color="auto"/>
            <w:left w:val="none" w:sz="0" w:space="0" w:color="auto"/>
            <w:bottom w:val="none" w:sz="0" w:space="0" w:color="auto"/>
            <w:right w:val="none" w:sz="0" w:space="0" w:color="auto"/>
          </w:divBdr>
        </w:div>
        <w:div w:id="911236924">
          <w:marLeft w:val="0"/>
          <w:marRight w:val="0"/>
          <w:marTop w:val="0"/>
          <w:marBottom w:val="0"/>
          <w:divBdr>
            <w:top w:val="none" w:sz="0" w:space="0" w:color="auto"/>
            <w:left w:val="none" w:sz="0" w:space="0" w:color="auto"/>
            <w:bottom w:val="none" w:sz="0" w:space="0" w:color="auto"/>
            <w:right w:val="none" w:sz="0" w:space="0" w:color="auto"/>
          </w:divBdr>
        </w:div>
        <w:div w:id="394161572">
          <w:marLeft w:val="0"/>
          <w:marRight w:val="0"/>
          <w:marTop w:val="0"/>
          <w:marBottom w:val="0"/>
          <w:divBdr>
            <w:top w:val="none" w:sz="0" w:space="0" w:color="auto"/>
            <w:left w:val="none" w:sz="0" w:space="0" w:color="auto"/>
            <w:bottom w:val="none" w:sz="0" w:space="0" w:color="auto"/>
            <w:right w:val="none" w:sz="0" w:space="0" w:color="auto"/>
          </w:divBdr>
        </w:div>
        <w:div w:id="1356880306">
          <w:marLeft w:val="0"/>
          <w:marRight w:val="0"/>
          <w:marTop w:val="0"/>
          <w:marBottom w:val="0"/>
          <w:divBdr>
            <w:top w:val="none" w:sz="0" w:space="0" w:color="auto"/>
            <w:left w:val="none" w:sz="0" w:space="0" w:color="auto"/>
            <w:bottom w:val="none" w:sz="0" w:space="0" w:color="auto"/>
            <w:right w:val="none" w:sz="0" w:space="0" w:color="auto"/>
          </w:divBdr>
        </w:div>
        <w:div w:id="314526537">
          <w:marLeft w:val="0"/>
          <w:marRight w:val="0"/>
          <w:marTop w:val="0"/>
          <w:marBottom w:val="0"/>
          <w:divBdr>
            <w:top w:val="none" w:sz="0" w:space="0" w:color="auto"/>
            <w:left w:val="none" w:sz="0" w:space="0" w:color="auto"/>
            <w:bottom w:val="none" w:sz="0" w:space="0" w:color="auto"/>
            <w:right w:val="none" w:sz="0" w:space="0" w:color="auto"/>
          </w:divBdr>
        </w:div>
        <w:div w:id="1038553707">
          <w:marLeft w:val="0"/>
          <w:marRight w:val="0"/>
          <w:marTop w:val="0"/>
          <w:marBottom w:val="0"/>
          <w:divBdr>
            <w:top w:val="none" w:sz="0" w:space="0" w:color="auto"/>
            <w:left w:val="none" w:sz="0" w:space="0" w:color="auto"/>
            <w:bottom w:val="none" w:sz="0" w:space="0" w:color="auto"/>
            <w:right w:val="none" w:sz="0" w:space="0" w:color="auto"/>
          </w:divBdr>
        </w:div>
        <w:div w:id="262617432">
          <w:marLeft w:val="0"/>
          <w:marRight w:val="0"/>
          <w:marTop w:val="0"/>
          <w:marBottom w:val="0"/>
          <w:divBdr>
            <w:top w:val="none" w:sz="0" w:space="0" w:color="auto"/>
            <w:left w:val="none" w:sz="0" w:space="0" w:color="auto"/>
            <w:bottom w:val="none" w:sz="0" w:space="0" w:color="auto"/>
            <w:right w:val="none" w:sz="0" w:space="0" w:color="auto"/>
          </w:divBdr>
        </w:div>
        <w:div w:id="2036955981">
          <w:marLeft w:val="0"/>
          <w:marRight w:val="0"/>
          <w:marTop w:val="0"/>
          <w:marBottom w:val="0"/>
          <w:divBdr>
            <w:top w:val="none" w:sz="0" w:space="0" w:color="auto"/>
            <w:left w:val="none" w:sz="0" w:space="0" w:color="auto"/>
            <w:bottom w:val="none" w:sz="0" w:space="0" w:color="auto"/>
            <w:right w:val="none" w:sz="0" w:space="0" w:color="auto"/>
          </w:divBdr>
        </w:div>
        <w:div w:id="1893927545">
          <w:marLeft w:val="0"/>
          <w:marRight w:val="0"/>
          <w:marTop w:val="0"/>
          <w:marBottom w:val="0"/>
          <w:divBdr>
            <w:top w:val="none" w:sz="0" w:space="0" w:color="auto"/>
            <w:left w:val="none" w:sz="0" w:space="0" w:color="auto"/>
            <w:bottom w:val="none" w:sz="0" w:space="0" w:color="auto"/>
            <w:right w:val="none" w:sz="0" w:space="0" w:color="auto"/>
          </w:divBdr>
        </w:div>
        <w:div w:id="1646199209">
          <w:marLeft w:val="0"/>
          <w:marRight w:val="0"/>
          <w:marTop w:val="0"/>
          <w:marBottom w:val="0"/>
          <w:divBdr>
            <w:top w:val="none" w:sz="0" w:space="0" w:color="auto"/>
            <w:left w:val="none" w:sz="0" w:space="0" w:color="auto"/>
            <w:bottom w:val="none" w:sz="0" w:space="0" w:color="auto"/>
            <w:right w:val="none" w:sz="0" w:space="0" w:color="auto"/>
          </w:divBdr>
        </w:div>
        <w:div w:id="1088311333">
          <w:marLeft w:val="0"/>
          <w:marRight w:val="0"/>
          <w:marTop w:val="0"/>
          <w:marBottom w:val="0"/>
          <w:divBdr>
            <w:top w:val="none" w:sz="0" w:space="0" w:color="auto"/>
            <w:left w:val="none" w:sz="0" w:space="0" w:color="auto"/>
            <w:bottom w:val="none" w:sz="0" w:space="0" w:color="auto"/>
            <w:right w:val="none" w:sz="0" w:space="0" w:color="auto"/>
          </w:divBdr>
        </w:div>
        <w:div w:id="707343248">
          <w:marLeft w:val="0"/>
          <w:marRight w:val="0"/>
          <w:marTop w:val="0"/>
          <w:marBottom w:val="0"/>
          <w:divBdr>
            <w:top w:val="none" w:sz="0" w:space="0" w:color="auto"/>
            <w:left w:val="none" w:sz="0" w:space="0" w:color="auto"/>
            <w:bottom w:val="none" w:sz="0" w:space="0" w:color="auto"/>
            <w:right w:val="none" w:sz="0" w:space="0" w:color="auto"/>
          </w:divBdr>
        </w:div>
        <w:div w:id="1055423930">
          <w:marLeft w:val="0"/>
          <w:marRight w:val="0"/>
          <w:marTop w:val="0"/>
          <w:marBottom w:val="0"/>
          <w:divBdr>
            <w:top w:val="none" w:sz="0" w:space="0" w:color="auto"/>
            <w:left w:val="none" w:sz="0" w:space="0" w:color="auto"/>
            <w:bottom w:val="none" w:sz="0" w:space="0" w:color="auto"/>
            <w:right w:val="none" w:sz="0" w:space="0" w:color="auto"/>
          </w:divBdr>
        </w:div>
        <w:div w:id="1921333862">
          <w:marLeft w:val="0"/>
          <w:marRight w:val="0"/>
          <w:marTop w:val="0"/>
          <w:marBottom w:val="0"/>
          <w:divBdr>
            <w:top w:val="none" w:sz="0" w:space="0" w:color="auto"/>
            <w:left w:val="none" w:sz="0" w:space="0" w:color="auto"/>
            <w:bottom w:val="none" w:sz="0" w:space="0" w:color="auto"/>
            <w:right w:val="none" w:sz="0" w:space="0" w:color="auto"/>
          </w:divBdr>
        </w:div>
        <w:div w:id="1882352378">
          <w:marLeft w:val="0"/>
          <w:marRight w:val="0"/>
          <w:marTop w:val="0"/>
          <w:marBottom w:val="0"/>
          <w:divBdr>
            <w:top w:val="none" w:sz="0" w:space="0" w:color="auto"/>
            <w:left w:val="none" w:sz="0" w:space="0" w:color="auto"/>
            <w:bottom w:val="none" w:sz="0" w:space="0" w:color="auto"/>
            <w:right w:val="none" w:sz="0" w:space="0" w:color="auto"/>
          </w:divBdr>
        </w:div>
      </w:divsChild>
    </w:div>
    <w:div w:id="1016814020">
      <w:bodyDiv w:val="1"/>
      <w:marLeft w:val="0"/>
      <w:marRight w:val="0"/>
      <w:marTop w:val="0"/>
      <w:marBottom w:val="0"/>
      <w:divBdr>
        <w:top w:val="none" w:sz="0" w:space="0" w:color="auto"/>
        <w:left w:val="none" w:sz="0" w:space="0" w:color="auto"/>
        <w:bottom w:val="none" w:sz="0" w:space="0" w:color="auto"/>
        <w:right w:val="none" w:sz="0" w:space="0" w:color="auto"/>
      </w:divBdr>
    </w:div>
    <w:div w:id="1021468869">
      <w:bodyDiv w:val="1"/>
      <w:marLeft w:val="0"/>
      <w:marRight w:val="0"/>
      <w:marTop w:val="0"/>
      <w:marBottom w:val="0"/>
      <w:divBdr>
        <w:top w:val="none" w:sz="0" w:space="0" w:color="auto"/>
        <w:left w:val="none" w:sz="0" w:space="0" w:color="auto"/>
        <w:bottom w:val="none" w:sz="0" w:space="0" w:color="auto"/>
        <w:right w:val="none" w:sz="0" w:space="0" w:color="auto"/>
      </w:divBdr>
    </w:div>
    <w:div w:id="112080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85C9E-28E1-BF47-A1E6-E66E58E9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3535</Words>
  <Characters>20156</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Document Title</vt:lpstr>
    </vt:vector>
  </TitlesOfParts>
  <Company>Meta One Limited</Company>
  <LinksUpToDate>false</LinksUpToDate>
  <CharactersWithSpaces>23644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Craig A. Evans</dc:creator>
  <cp:lastModifiedBy>Microsoft Office User</cp:lastModifiedBy>
  <cp:revision>2</cp:revision>
  <cp:lastPrinted>2015-10-14T13:01:00Z</cp:lastPrinted>
  <dcterms:created xsi:type="dcterms:W3CDTF">2022-11-16T13:24:00Z</dcterms:created>
  <dcterms:modified xsi:type="dcterms:W3CDTF">2022-11-16T13:24:00Z</dcterms:modified>
</cp:coreProperties>
</file>