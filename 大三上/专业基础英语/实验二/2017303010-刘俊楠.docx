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D1A" w:rsidRDefault="009D2269">
      <w:pPr>
        <w:rPr>
          <w:b/>
          <w:bCs/>
        </w:rPr>
      </w:pPr>
      <w:r>
        <w:rPr>
          <w:rFonts w:hint="eastAsia"/>
          <w:b/>
          <w:bCs/>
        </w:rPr>
        <w:t>姓名：</w:t>
      </w:r>
      <w:ins w:id="0" w:author="1144097453@qq.com" w:date="2021-10-21T18:38:00Z">
        <w:r w:rsidR="007B3D79">
          <w:rPr>
            <w:rFonts w:hint="eastAsia"/>
            <w:b/>
            <w:bCs/>
          </w:rPr>
          <w:t>刘俊楠</w:t>
        </w:r>
      </w:ins>
      <w:r>
        <w:rPr>
          <w:rFonts w:hint="eastAsia"/>
          <w:b/>
          <w:bCs/>
        </w:rPr>
        <w:t xml:space="preserve">                    </w:t>
      </w:r>
      <w:r>
        <w:rPr>
          <w:rFonts w:hint="eastAsia"/>
          <w:b/>
          <w:bCs/>
        </w:rPr>
        <w:t>学号：</w:t>
      </w:r>
      <w:ins w:id="1" w:author="1144097453@qq.com" w:date="2021-10-21T18:38:00Z">
        <w:r w:rsidR="007B3D79">
          <w:rPr>
            <w:rFonts w:hint="eastAsia"/>
            <w:b/>
            <w:bCs/>
          </w:rPr>
          <w:t>2</w:t>
        </w:r>
        <w:r w:rsidR="007B3D79">
          <w:rPr>
            <w:b/>
            <w:bCs/>
          </w:rPr>
          <w:t>017303010</w:t>
        </w:r>
      </w:ins>
    </w:p>
    <w:p w:rsidR="00C84D1A" w:rsidRDefault="00C84D1A">
      <w:pPr>
        <w:rPr>
          <w:b/>
          <w:bCs/>
        </w:rPr>
      </w:pPr>
    </w:p>
    <w:p w:rsidR="00C84D1A" w:rsidRDefault="009D2269">
      <w:pPr>
        <w:rPr>
          <w:b/>
          <w:bCs/>
        </w:rPr>
      </w:pPr>
      <w:r>
        <w:rPr>
          <w:rFonts w:hint="eastAsia"/>
          <w:b/>
          <w:bCs/>
        </w:rPr>
        <w:t>Find the mistakes and suggest corrections</w:t>
      </w:r>
    </w:p>
    <w:p w:rsidR="00C84D1A" w:rsidRDefault="00C84D1A"/>
    <w:p w:rsidR="00C84D1A" w:rsidRDefault="009D2269">
      <w:pPr>
        <w:rPr>
          <w:sz w:val="24"/>
        </w:rPr>
      </w:pPr>
      <w:r>
        <w:rPr>
          <w:rFonts w:hint="eastAsia"/>
          <w:sz w:val="24"/>
        </w:rPr>
        <w:t xml:space="preserve">Quantum computing is regarded as </w:t>
      </w:r>
      <w:del w:id="2" w:author="1144097453@qq.com" w:date="2021-10-23T09:51:00Z">
        <w:r w:rsidDel="004A4561">
          <w:rPr>
            <w:rFonts w:hint="eastAsia"/>
            <w:sz w:val="24"/>
          </w:rPr>
          <w:delText xml:space="preserve">being </w:delText>
        </w:r>
      </w:del>
      <w:r>
        <w:rPr>
          <w:rFonts w:hint="eastAsia"/>
          <w:sz w:val="24"/>
        </w:rPr>
        <w:t xml:space="preserve">the most promising topic </w:t>
      </w:r>
      <w:del w:id="3" w:author="1144097453@qq.com" w:date="2021-10-21T19:57:00Z">
        <w:r w:rsidDel="00C97544">
          <w:rPr>
            <w:rFonts w:hint="eastAsia"/>
            <w:sz w:val="24"/>
          </w:rPr>
          <w:delText>between</w:delText>
        </w:r>
      </w:del>
      <w:ins w:id="4" w:author="1144097453@qq.com" w:date="2021-10-21T19:57:00Z">
        <w:r w:rsidR="00C97544">
          <w:rPr>
            <w:rFonts w:hint="eastAsia"/>
            <w:sz w:val="24"/>
          </w:rPr>
          <w:t>among</w:t>
        </w:r>
      </w:ins>
      <w:r>
        <w:rPr>
          <w:rFonts w:hint="eastAsia"/>
          <w:sz w:val="24"/>
        </w:rPr>
        <w:t xml:space="preserve"> all the research topics in computer science and physics. </w:t>
      </w:r>
      <w:r>
        <w:rPr>
          <w:rFonts w:hint="eastAsia"/>
          <w:sz w:val="24"/>
        </w:rPr>
        <w:t>However</w:t>
      </w:r>
      <w:r>
        <w:rPr>
          <w:rFonts w:hint="eastAsia"/>
          <w:sz w:val="24"/>
        </w:rPr>
        <w:t xml:space="preserve">, </w:t>
      </w:r>
      <w:ins w:id="5" w:author="1144097453@qq.com" w:date="2021-10-23T11:05:00Z">
        <w:r w:rsidR="00167078">
          <w:rPr>
            <w:sz w:val="24"/>
          </w:rPr>
          <w:t>b</w:t>
        </w:r>
      </w:ins>
      <w:bookmarkStart w:id="6" w:name="_GoBack"/>
      <w:bookmarkEnd w:id="6"/>
      <w:ins w:id="7" w:author="1144097453@qq.com" w:date="2021-10-23T10:58:00Z">
        <w:r w:rsidR="003C2F16">
          <w:rPr>
            <w:sz w:val="24"/>
          </w:rPr>
          <w:t xml:space="preserve">efore </w:t>
        </w:r>
      </w:ins>
      <w:ins w:id="8" w:author="1144097453@qq.com" w:date="2021-10-23T11:00:00Z">
        <w:r w:rsidR="00F75CDE">
          <w:rPr>
            <w:sz w:val="24"/>
          </w:rPr>
          <w:t xml:space="preserve">the quantum computers </w:t>
        </w:r>
      </w:ins>
      <w:ins w:id="9" w:author="1144097453@qq.com" w:date="2021-10-23T11:01:00Z">
        <w:r w:rsidR="00F75CDE">
          <w:rPr>
            <w:sz w:val="24"/>
          </w:rPr>
          <w:t xml:space="preserve">can </w:t>
        </w:r>
      </w:ins>
      <w:ins w:id="10" w:author="1144097453@qq.com" w:date="2021-10-23T11:00:00Z">
        <w:r w:rsidR="00F75CDE">
          <w:rPr>
            <w:sz w:val="24"/>
          </w:rPr>
          <w:t xml:space="preserve">be </w:t>
        </w:r>
      </w:ins>
      <w:ins w:id="11" w:author="1144097453@qq.com" w:date="2021-10-23T10:58:00Z">
        <w:r w:rsidR="00F75CDE">
          <w:rPr>
            <w:sz w:val="24"/>
          </w:rPr>
          <w:t>us</w:t>
        </w:r>
      </w:ins>
      <w:ins w:id="12" w:author="1144097453@qq.com" w:date="2021-10-23T11:01:00Z">
        <w:r w:rsidR="00F75CDE">
          <w:rPr>
            <w:sz w:val="24"/>
          </w:rPr>
          <w:t>eful</w:t>
        </w:r>
      </w:ins>
      <w:ins w:id="13" w:author="1144097453@qq.com" w:date="2021-10-23T10:58:00Z">
        <w:r w:rsidR="003C2F16">
          <w:rPr>
            <w:sz w:val="24"/>
          </w:rPr>
          <w:t xml:space="preserve"> for practical purposes,</w:t>
        </w:r>
      </w:ins>
      <w:r>
        <w:rPr>
          <w:rFonts w:hint="eastAsia"/>
          <w:sz w:val="24"/>
        </w:rPr>
        <w:t xml:space="preserve">there are several </w:t>
      </w:r>
      <w:del w:id="14" w:author="1144097453@qq.com" w:date="2021-10-23T09:58:00Z">
        <w:r w:rsidDel="0026704E">
          <w:rPr>
            <w:rFonts w:hint="eastAsia"/>
            <w:sz w:val="24"/>
          </w:rPr>
          <w:delText xml:space="preserve">issues </w:delText>
        </w:r>
      </w:del>
      <w:ins w:id="15" w:author="1144097453@qq.com" w:date="2021-10-23T09:58:00Z">
        <w:r w:rsidR="0026704E">
          <w:rPr>
            <w:sz w:val="24"/>
          </w:rPr>
          <w:t>problem</w:t>
        </w:r>
      </w:ins>
      <w:ins w:id="16" w:author="1144097453@qq.com" w:date="2021-10-23T10:46:00Z">
        <w:r w:rsidR="004949DF">
          <w:rPr>
            <w:sz w:val="24"/>
          </w:rPr>
          <w:t>s</w:t>
        </w:r>
      </w:ins>
      <w:ins w:id="17" w:author="1144097453@qq.com" w:date="2021-10-23T09:58:00Z">
        <w:r w:rsidR="0026704E">
          <w:rPr>
            <w:rFonts w:hint="eastAsia"/>
            <w:sz w:val="24"/>
          </w:rPr>
          <w:t xml:space="preserve"> </w:t>
        </w:r>
      </w:ins>
      <w:r>
        <w:rPr>
          <w:rFonts w:hint="eastAsia"/>
          <w:sz w:val="24"/>
        </w:rPr>
        <w:t>that</w:t>
      </w:r>
      <w:r>
        <w:rPr>
          <w:rFonts w:hint="eastAsia"/>
          <w:sz w:val="24"/>
        </w:rPr>
        <w:t xml:space="preserve"> need to be </w:t>
      </w:r>
      <w:r>
        <w:rPr>
          <w:rFonts w:hint="eastAsia"/>
          <w:sz w:val="24"/>
        </w:rPr>
        <w:t>solved</w:t>
      </w:r>
      <w:del w:id="18" w:author="1144097453@qq.com" w:date="2021-10-23T10:58:00Z">
        <w:r w:rsidDel="00F75CDE">
          <w:rPr>
            <w:rFonts w:hint="eastAsia"/>
            <w:sz w:val="24"/>
          </w:rPr>
          <w:delText xml:space="preserve"> before quantum computers </w:delText>
        </w:r>
        <w:r w:rsidDel="00F75CDE">
          <w:rPr>
            <w:rFonts w:hint="eastAsia"/>
            <w:sz w:val="24"/>
          </w:rPr>
          <w:delText>can be</w:delText>
        </w:r>
        <w:r w:rsidR="00002254" w:rsidDel="00F75CDE">
          <w:rPr>
            <w:sz w:val="24"/>
          </w:rPr>
          <w:delText xml:space="preserve"> </w:delText>
        </w:r>
      </w:del>
      <w:del w:id="19" w:author="1144097453@qq.com" w:date="2021-10-23T10:07:00Z">
        <w:r w:rsidDel="0026704E">
          <w:rPr>
            <w:rFonts w:hint="eastAsia"/>
            <w:sz w:val="24"/>
          </w:rPr>
          <w:delText xml:space="preserve">utilized </w:delText>
        </w:r>
      </w:del>
      <w:del w:id="20" w:author="1144097453@qq.com" w:date="2021-10-23T10:58:00Z">
        <w:r w:rsidDel="00F75CDE">
          <w:rPr>
            <w:rFonts w:hint="eastAsia"/>
            <w:sz w:val="24"/>
          </w:rPr>
          <w:delText>for practical purposes</w:delText>
        </w:r>
      </w:del>
      <w:r>
        <w:rPr>
          <w:rFonts w:hint="eastAsia"/>
          <w:sz w:val="24"/>
        </w:rPr>
        <w:t xml:space="preserve">. </w:t>
      </w:r>
      <w:del w:id="21" w:author="1144097453@qq.com" w:date="2021-10-23T10:17:00Z">
        <w:r w:rsidDel="006A693F">
          <w:rPr>
            <w:rFonts w:hint="eastAsia"/>
            <w:sz w:val="24"/>
          </w:rPr>
          <w:delText>Firstly</w:delText>
        </w:r>
      </w:del>
      <w:ins w:id="22" w:author="1144097453@qq.com" w:date="2021-10-23T10:17:00Z">
        <w:r w:rsidR="006A693F">
          <w:rPr>
            <w:sz w:val="24"/>
          </w:rPr>
          <w:t>First</w:t>
        </w:r>
      </w:ins>
      <w:r>
        <w:rPr>
          <w:rFonts w:hint="eastAsia"/>
          <w:sz w:val="24"/>
        </w:rPr>
        <w:t>, the physicists need</w:t>
      </w:r>
      <w:r>
        <w:rPr>
          <w:rFonts w:hint="eastAsia"/>
          <w:sz w:val="24"/>
        </w:rPr>
        <w:t xml:space="preserve"> to develop </w:t>
      </w:r>
      <w:ins w:id="23" w:author="1144097453@qq.com" w:date="2021-10-23T09:51:00Z">
        <w:r w:rsidR="00EC1809">
          <w:rPr>
            <w:sz w:val="24"/>
          </w:rPr>
          <w:t xml:space="preserve">a </w:t>
        </w:r>
      </w:ins>
      <w:r>
        <w:rPr>
          <w:rFonts w:hint="eastAsia"/>
          <w:sz w:val="24"/>
        </w:rPr>
        <w:t xml:space="preserve">more reliable technology </w:t>
      </w:r>
      <w:r>
        <w:rPr>
          <w:rFonts w:hint="eastAsia"/>
          <w:sz w:val="24"/>
        </w:rPr>
        <w:t xml:space="preserve">to </w:t>
      </w:r>
      <w:r>
        <w:rPr>
          <w:rFonts w:hint="eastAsia"/>
          <w:sz w:val="24"/>
        </w:rPr>
        <w:t>build</w:t>
      </w:r>
      <w:r>
        <w:rPr>
          <w:rFonts w:hint="eastAsia"/>
          <w:sz w:val="24"/>
        </w:rPr>
        <w:t xml:space="preserve"> and control</w:t>
      </w:r>
      <w:r>
        <w:rPr>
          <w:rFonts w:hint="eastAsia"/>
          <w:sz w:val="24"/>
        </w:rPr>
        <w:t xml:space="preserve"> the qubits in quantum computers. </w:t>
      </w:r>
      <w:del w:id="24" w:author="1144097453@qq.com" w:date="2021-10-23T10:17:00Z">
        <w:r w:rsidDel="000C5A8C">
          <w:rPr>
            <w:rFonts w:hint="eastAsia"/>
            <w:sz w:val="24"/>
          </w:rPr>
          <w:delText>Secondly</w:delText>
        </w:r>
      </w:del>
      <w:ins w:id="25" w:author="1144097453@qq.com" w:date="2021-10-23T10:17:00Z">
        <w:r w:rsidR="000C5A8C">
          <w:rPr>
            <w:sz w:val="24"/>
          </w:rPr>
          <w:t>Second</w:t>
        </w:r>
      </w:ins>
      <w:r>
        <w:rPr>
          <w:rFonts w:hint="eastAsia"/>
          <w:sz w:val="24"/>
        </w:rPr>
        <w:t xml:space="preserve">, the engineers have to build </w:t>
      </w:r>
      <w:r>
        <w:rPr>
          <w:rFonts w:hint="eastAsia"/>
          <w:sz w:val="24"/>
        </w:rPr>
        <w:t xml:space="preserve">quantum computers </w:t>
      </w:r>
      <w:del w:id="26" w:author="1144097453@qq.com" w:date="2021-10-23T09:49:00Z">
        <w:r w:rsidDel="00F96BEA">
          <w:rPr>
            <w:rFonts w:hint="eastAsia"/>
            <w:sz w:val="24"/>
          </w:rPr>
          <w:delText xml:space="preserve">with </w:delText>
        </w:r>
      </w:del>
      <w:ins w:id="27" w:author="1144097453@qq.com" w:date="2021-10-23T09:49:00Z">
        <w:r w:rsidR="00F96BEA">
          <w:rPr>
            <w:sz w:val="24"/>
          </w:rPr>
          <w:t>on</w:t>
        </w:r>
        <w:r w:rsidR="00F96BEA">
          <w:rPr>
            <w:rFonts w:hint="eastAsia"/>
            <w:sz w:val="24"/>
          </w:rPr>
          <w:t xml:space="preserve"> </w:t>
        </w:r>
      </w:ins>
      <w:r>
        <w:rPr>
          <w:rFonts w:hint="eastAsia"/>
          <w:sz w:val="24"/>
        </w:rPr>
        <w:t xml:space="preserve">a </w:t>
      </w:r>
      <w:del w:id="28" w:author="1144097453@qq.com" w:date="2021-10-23T10:15:00Z">
        <w:r w:rsidDel="00C04FDC">
          <w:rPr>
            <w:rFonts w:hint="eastAsia"/>
            <w:sz w:val="24"/>
          </w:rPr>
          <w:delText>me</w:delText>
        </w:r>
        <w:r w:rsidDel="00C04FDC">
          <w:rPr>
            <w:rFonts w:hint="eastAsia"/>
            <w:sz w:val="24"/>
          </w:rPr>
          <w:delText xml:space="preserve">aningful </w:delText>
        </w:r>
      </w:del>
      <w:r>
        <w:rPr>
          <w:rFonts w:hint="eastAsia"/>
          <w:sz w:val="24"/>
        </w:rPr>
        <w:t xml:space="preserve">number of qubits. </w:t>
      </w:r>
      <w:del w:id="29" w:author="1144097453@qq.com" w:date="2021-10-21T21:20:00Z">
        <w:r w:rsidDel="001E0B6F">
          <w:rPr>
            <w:rFonts w:hint="eastAsia"/>
            <w:sz w:val="24"/>
          </w:rPr>
          <w:delText>Thirdly</w:delText>
        </w:r>
      </w:del>
      <w:ins w:id="30" w:author="1144097453@qq.com" w:date="2021-10-23T10:17:00Z">
        <w:r w:rsidR="000C5A8C">
          <w:rPr>
            <w:sz w:val="24"/>
          </w:rPr>
          <w:t>Third</w:t>
        </w:r>
      </w:ins>
      <w:r>
        <w:rPr>
          <w:rFonts w:hint="eastAsia"/>
          <w:sz w:val="24"/>
        </w:rPr>
        <w:t>, we need the computer scientist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 xml:space="preserve"> to create quantum algorithms </w:t>
      </w:r>
      <w:ins w:id="31" w:author="1144097453@qq.com" w:date="2021-10-23T11:02:00Z">
        <w:r w:rsidR="00566279">
          <w:rPr>
            <w:sz w:val="24"/>
          </w:rPr>
          <w:t>,</w:t>
        </w:r>
      </w:ins>
      <w:r>
        <w:rPr>
          <w:rFonts w:hint="eastAsia"/>
          <w:sz w:val="24"/>
        </w:rPr>
        <w:t xml:space="preserve">which can solve problems differently </w:t>
      </w:r>
      <w:del w:id="32" w:author="1144097453@qq.com" w:date="2021-10-23T09:45:00Z">
        <w:r w:rsidDel="00F96BEA">
          <w:rPr>
            <w:rFonts w:hint="eastAsia"/>
            <w:sz w:val="24"/>
          </w:rPr>
          <w:delText>than</w:delText>
        </w:r>
      </w:del>
      <w:ins w:id="33" w:author="1144097453@qq.com" w:date="2021-10-23T09:45:00Z">
        <w:r w:rsidR="00F96BEA">
          <w:rPr>
            <w:rFonts w:hint="eastAsia"/>
            <w:sz w:val="24"/>
          </w:rPr>
          <w:t>from</w:t>
        </w:r>
      </w:ins>
      <w:r>
        <w:rPr>
          <w:rFonts w:hint="eastAsia"/>
          <w:sz w:val="24"/>
        </w:rPr>
        <w:t xml:space="preserve"> classical algorithms.</w:t>
      </w:r>
    </w:p>
    <w:p w:rsidR="00C84D1A" w:rsidRDefault="00C84D1A"/>
    <w:sectPr w:rsidR="00C84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269" w:rsidRDefault="009D2269" w:rsidP="00F96BEA">
      <w:r>
        <w:separator/>
      </w:r>
    </w:p>
  </w:endnote>
  <w:endnote w:type="continuationSeparator" w:id="0">
    <w:p w:rsidR="009D2269" w:rsidRDefault="009D2269" w:rsidP="00F96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269" w:rsidRDefault="009D2269" w:rsidP="00F96BEA">
      <w:r>
        <w:separator/>
      </w:r>
    </w:p>
  </w:footnote>
  <w:footnote w:type="continuationSeparator" w:id="0">
    <w:p w:rsidR="009D2269" w:rsidRDefault="009D2269" w:rsidP="00F96BEA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1144097453@qq.com">
    <w15:presenceInfo w15:providerId="Windows Live" w15:userId="7061d9bb800f14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414CD2"/>
    <w:rsid w:val="00002254"/>
    <w:rsid w:val="00007E43"/>
    <w:rsid w:val="00017892"/>
    <w:rsid w:val="00076463"/>
    <w:rsid w:val="000A0004"/>
    <w:rsid w:val="000A4C3F"/>
    <w:rsid w:val="000B4BF3"/>
    <w:rsid w:val="000C5448"/>
    <w:rsid w:val="000C5A8C"/>
    <w:rsid w:val="00167078"/>
    <w:rsid w:val="001B64FC"/>
    <w:rsid w:val="001E0B6F"/>
    <w:rsid w:val="0021042E"/>
    <w:rsid w:val="0026704E"/>
    <w:rsid w:val="00312611"/>
    <w:rsid w:val="003A50C1"/>
    <w:rsid w:val="003C2F16"/>
    <w:rsid w:val="004949DF"/>
    <w:rsid w:val="004A4561"/>
    <w:rsid w:val="00566279"/>
    <w:rsid w:val="006059EA"/>
    <w:rsid w:val="00686DE7"/>
    <w:rsid w:val="006A693F"/>
    <w:rsid w:val="007B3D79"/>
    <w:rsid w:val="007C1002"/>
    <w:rsid w:val="0088036B"/>
    <w:rsid w:val="008E716F"/>
    <w:rsid w:val="008F264A"/>
    <w:rsid w:val="00971D2A"/>
    <w:rsid w:val="009D2269"/>
    <w:rsid w:val="00A27999"/>
    <w:rsid w:val="00BE5B6D"/>
    <w:rsid w:val="00C04FDC"/>
    <w:rsid w:val="00C84D1A"/>
    <w:rsid w:val="00C97544"/>
    <w:rsid w:val="00D8038A"/>
    <w:rsid w:val="00DB2A25"/>
    <w:rsid w:val="00E50C2D"/>
    <w:rsid w:val="00EC1809"/>
    <w:rsid w:val="00EC654D"/>
    <w:rsid w:val="00F21EF6"/>
    <w:rsid w:val="00F75CDE"/>
    <w:rsid w:val="00F81C02"/>
    <w:rsid w:val="00F96BEA"/>
    <w:rsid w:val="7B41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E914A6"/>
  <w15:docId w15:val="{FF408819-6289-40F7-9A03-2EA7F5CD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96B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96BEA"/>
    <w:rPr>
      <w:kern w:val="2"/>
      <w:sz w:val="18"/>
      <w:szCs w:val="18"/>
    </w:rPr>
  </w:style>
  <w:style w:type="paragraph" w:styleId="a5">
    <w:name w:val="footer"/>
    <w:basedOn w:val="a"/>
    <w:link w:val="a6"/>
    <w:rsid w:val="00F96B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96BE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1144097453@qq.com</cp:lastModifiedBy>
  <cp:revision>58</cp:revision>
  <dcterms:created xsi:type="dcterms:W3CDTF">2021-10-18T10:59:00Z</dcterms:created>
  <dcterms:modified xsi:type="dcterms:W3CDTF">2021-10-23T03:05:00Z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2052-10.8.0.6370</vt:lpwstr>
  </property>
</Properties>
</file>